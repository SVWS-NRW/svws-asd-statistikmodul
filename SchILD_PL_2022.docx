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2 -->
  <w:body>
    <w:sdt>
      <w:sdtPr>
        <w:id w:val="2104299621"/>
        <w:docPartObj>
          <w:docPartGallery w:val="Cover Pages"/>
          <w:docPartUnique/>
        </w:docPartObj>
      </w:sdtPr>
      <w:sdtContent>
        <w:p/>
        <w:p/>
        <w:p/>
        <w:p/>
        <w:p/>
        <w:tbl>
          <w:tblPr>
            <w:tblW w:w="5000" w:type="pct"/>
            <w:jc w:val="center"/>
            <w:tblLook w:val="04A0"/>
          </w:tblPr>
          <w:tblGrid>
            <w:gridCol w:w="9683"/>
          </w:tblGrid>
          <w:tr>
            <w:tblPrEx>
              <w:tblW w:w="5000" w:type="pct"/>
              <w:jc w:val="center"/>
              <w:tblLook w:val="04A0"/>
            </w:tblPrEx>
            <w:trPr>
              <w:trHeight w:val="1440"/>
              <w:jc w:val="center"/>
            </w:trPr>
            <w:sdt>
              <w:sdtPr>
                <w:rPr>
                  <w:rFonts w:ascii="Arial" w:hAnsi="Arial" w:eastAsiaTheme="majorEastAsia" w:cs="Arial"/>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uto"/>
                    </w:tcBorders>
                    <w:vAlign w:val="center"/>
                  </w:tcPr>
                  <w:p>
                    <w:pPr>
                      <w:pStyle w:val="NoSpacing"/>
                      <w:jc w:val="center"/>
                      <w:rPr>
                        <w:rFonts w:asciiTheme="majorHAnsi" w:eastAsiaTheme="majorEastAsia" w:hAnsiTheme="majorHAnsi" w:cstheme="majorBidi"/>
                        <w:sz w:val="80"/>
                        <w:szCs w:val="80"/>
                      </w:rPr>
                    </w:pPr>
                    <w:r>
                      <w:rPr>
                        <w:rFonts w:ascii="Arial" w:hAnsi="Arial" w:eastAsiaTheme="majorEastAsia" w:cs="Arial"/>
                        <w:sz w:val="80"/>
                        <w:szCs w:val="80"/>
                      </w:rPr>
                      <w:t>SchILD PL</w:t>
                    </w:r>
                  </w:p>
                </w:tc>
              </w:sdtContent>
            </w:sdt>
          </w:tr>
          <w:tr>
            <w:tblPrEx>
              <w:tblW w:w="5000" w:type="pct"/>
              <w:jc w:val="center"/>
              <w:tblLook w:val="04A0"/>
            </w:tblPrEx>
            <w:trPr>
              <w:trHeight w:val="720"/>
              <w:jc w:val="center"/>
            </w:trPr>
            <w:sdt>
              <w:sdtPr>
                <w:rPr>
                  <w:rFonts w:ascii="Arial" w:hAnsi="Arial" w:eastAsiaTheme="majorEastAsia" w:cs="Arial"/>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auto"/>
                    </w:tcBorders>
                    <w:vAlign w:val="center"/>
                  </w:tcPr>
                  <w:p>
                    <w:pPr>
                      <w:pStyle w:val="NoSpacing"/>
                      <w:jc w:val="center"/>
                      <w:rPr>
                        <w:rFonts w:ascii="Arial" w:hAnsi="Arial" w:eastAsiaTheme="majorEastAsia" w:cs="Arial"/>
                        <w:sz w:val="44"/>
                        <w:szCs w:val="44"/>
                      </w:rPr>
                    </w:pPr>
                    <w:r>
                      <w:rPr>
                        <w:rFonts w:ascii="Arial" w:hAnsi="Arial" w:eastAsiaTheme="majorEastAsia" w:cs="Arial"/>
                        <w:sz w:val="44"/>
                        <w:szCs w:val="44"/>
                      </w:rPr>
                      <w:t>Plausibilitätsprüfungen in SchILD-NRW</w:t>
                    </w:r>
                  </w:p>
                </w:tc>
              </w:sdtContent>
            </w:sdt>
          </w:tr>
          <w:tr>
            <w:tblPrEx>
              <w:tblW w:w="5000" w:type="pct"/>
              <w:jc w:val="center"/>
              <w:tblLook w:val="04A0"/>
            </w:tblPrEx>
            <w:trPr>
              <w:trHeight w:val="360"/>
              <w:jc w:val="center"/>
            </w:trPr>
            <w:tc>
              <w:tcPr>
                <w:tcW w:w="5000" w:type="pct"/>
                <w:vAlign w:val="center"/>
              </w:tcPr>
              <w:p>
                <w:pPr>
                  <w:pStyle w:val="NoSpacing"/>
                  <w:jc w:val="center"/>
                </w:pPr>
                <w:r>
                  <w:rPr>
                    <w:rFonts w:ascii="Arial" w:hAnsi="Arial" w:eastAsiaTheme="majorEastAsia" w:cs="Arial"/>
                    <w:sz w:val="44"/>
                    <w:szCs w:val="44"/>
                  </w:rPr>
                  <w:t>Schuljahr 2022/23</w:t>
                </w:r>
              </w:p>
            </w:tc>
          </w:tr>
        </w:tbl>
        <w:p/>
        <w:tbl>
          <w:tblPr>
            <w:tblpPr w:leftFromText="187" w:rightFromText="187" w:horzAnchor="margin" w:tblpXSpec="center" w:tblpYSpec="bottom"/>
            <w:tblW w:w="5000" w:type="pct"/>
            <w:tblLook w:val="04A0"/>
          </w:tblPr>
          <w:tblGrid>
            <w:gridCol w:w="9683"/>
          </w:tblGrid>
          <w:tr>
            <w:tblPrEx>
              <w:tblW w:w="5000" w:type="pct"/>
              <w:tblLook w:val="04A0"/>
            </w:tblPrEx>
            <w:sdt>
              <w:sdtPr>
                <w:alias w:val="Exposee"/>
                <w:id w:val="8276291"/>
                <w:dataBinding w:prefixMappings="xmlns:ns0='http://schemas.microsoft.com/office/2006/coverPageProps'" w:xpath="/ns0:CoverPageProperties[1]/ns0:Abstract[1]" w:storeItemID="{55AF091B-3C7A-41E3-B477-F2FDAA23CFDA}"/>
                <w:text/>
              </w:sdtPr>
              <w:sdtContent>
                <w:tc>
                  <w:tcPr>
                    <w:tcW w:w="5000" w:type="pct"/>
                  </w:tcPr>
                  <w:p>
                    <w:pPr>
                      <w:pStyle w:val="NoSpacing"/>
                    </w:pPr>
                    <w:r>
                      <w:t xml:space="preserve">SchILD-NRW ist eine Schulverwaltungssoftware, welche vom Ministerium für Schule und Weiterbildung verantwortet wird. Information und Technik Nordrhein-Westfalen stellt für SchILD-NRW ein Modul zur Verfügung, welches bestimmte Daten auf Plausibilität prüft. Dieses Dokument stellt die fachliche Vorgabe für diese Plausibilitätskontrollen dar. </w:t>
                    </w:r>
                  </w:p>
                </w:tc>
              </w:sdtContent>
            </w:sdt>
          </w:tr>
        </w:tbl>
        <w:p/>
        <w:p>
          <w:pPr>
            <w:rPr>
              <w:rFonts w:asciiTheme="majorHAnsi" w:eastAsiaTheme="majorEastAsia" w:hAnsiTheme="majorHAnsi" w:cstheme="majorBidi"/>
              <w:b/>
              <w:bCs/>
              <w:color w:val="365F91" w:themeColor="accent1" w:themeShade="BF"/>
              <w:sz w:val="28"/>
              <w:szCs w:val="28"/>
              <w:lang w:eastAsia="de-DE"/>
            </w:rPr>
          </w:pPr>
          <w:r>
            <w:br w:type="page"/>
          </w:r>
        </w:p>
      </w:sdtContent>
    </w:sdt>
    <w:sdt>
      <w:sdtPr>
        <w:id w:val="-556629007"/>
        <w:docPartObj>
          <w:docPartGallery w:val="Table of Contents"/>
          <w:docPartUnique/>
        </w:docPartObj>
      </w:sdtPr>
      <w:sdtEndPr>
        <w:rPr>
          <w:b/>
          <w:bCs/>
        </w:rPr>
      </w:sdtEndPr>
      <w:sdtContent>
        <w:p>
          <w:pPr>
            <w:spacing w:after="0"/>
          </w:pPr>
        </w:p>
        <w:p>
          <w:pPr>
            <w:pStyle w:val="TOCHeading"/>
            <w:spacing w:after="120"/>
            <w:rPr>
              <w:rFonts w:ascii="Arial" w:hAnsi="Arial" w:cs="Arial"/>
              <w:color w:val="auto"/>
              <w:sz w:val="32"/>
              <w:szCs w:val="32"/>
              <w:lang w:eastAsia="en-US"/>
            </w:rPr>
          </w:pPr>
          <w:r>
            <w:rPr>
              <w:rFonts w:ascii="Arial" w:hAnsi="Arial" w:cs="Arial"/>
              <w:color w:val="auto"/>
              <w:sz w:val="32"/>
              <w:szCs w:val="32"/>
              <w:lang w:eastAsia="en-US"/>
            </w:rPr>
            <w:t>Inhaltsverzeichnis</w:t>
          </w:r>
        </w:p>
        <w:p>
          <w:pPr>
            <w:pStyle w:val="TOC1"/>
            <w:tabs>
              <w:tab w:val="right" w:leader="dot" w:pos="9457"/>
            </w:tabs>
            <w:rPr>
              <w:rFonts w:eastAsiaTheme="minorEastAsia"/>
              <w:noProof/>
              <w:lang w:eastAsia="de-DE"/>
            </w:rPr>
          </w:pPr>
          <w:r>
            <w:fldChar w:fldCharType="begin"/>
          </w:r>
          <w:r>
            <w:instrText xml:space="preserve"> TOC \o "1-3" \h \z \u </w:instrText>
          </w:r>
          <w:r>
            <w:fldChar w:fldCharType="separate"/>
          </w:r>
          <w:hyperlink w:anchor="_Toc97800194" w:history="1">
            <w:r>
              <w:rPr>
                <w:rStyle w:val="Hyperlink"/>
                <w:rFonts w:ascii="Arial" w:hAnsi="Arial" w:cs="Arial"/>
                <w:noProof/>
              </w:rPr>
              <w:t>Bemerkungen</w:t>
            </w:r>
            <w:r>
              <w:rPr>
                <w:noProof/>
                <w:webHidden/>
              </w:rPr>
              <w:tab/>
            </w:r>
            <w:r>
              <w:rPr>
                <w:noProof/>
                <w:webHidden/>
              </w:rPr>
              <w:fldChar w:fldCharType="begin"/>
            </w:r>
            <w:r>
              <w:rPr>
                <w:noProof/>
                <w:webHidden/>
              </w:rPr>
              <w:instrText xml:space="preserve"> PAGEREF _Toc97800194 \h </w:instrText>
            </w:r>
            <w:r>
              <w:rPr>
                <w:noProof/>
                <w:webHidden/>
              </w:rPr>
              <w:fldChar w:fldCharType="separate"/>
            </w:r>
            <w:r>
              <w:rPr>
                <w:noProof/>
                <w:webHidden/>
              </w:rPr>
              <w:t>2</w:t>
            </w:r>
            <w:r>
              <w:rPr>
                <w:noProof/>
                <w:webHidden/>
              </w:rPr>
              <w:fldChar w:fldCharType="end"/>
            </w:r>
          </w:hyperlink>
        </w:p>
        <w:p>
          <w:pPr>
            <w:pStyle w:val="TOC1"/>
            <w:tabs>
              <w:tab w:val="right" w:leader="dot" w:pos="9457"/>
            </w:tabs>
            <w:rPr>
              <w:rFonts w:eastAsiaTheme="minorEastAsia"/>
              <w:noProof/>
              <w:lang w:eastAsia="de-DE"/>
            </w:rPr>
          </w:pPr>
          <w:hyperlink w:anchor="_Toc97800195" w:history="1">
            <w:r>
              <w:rPr>
                <w:rStyle w:val="Hyperlink"/>
                <w:rFonts w:ascii="Arial" w:hAnsi="Arial" w:cs="Arial"/>
                <w:noProof/>
              </w:rPr>
              <w:t>Schlüsselkatalog</w:t>
            </w:r>
            <w:r>
              <w:rPr>
                <w:noProof/>
                <w:webHidden/>
              </w:rPr>
              <w:tab/>
            </w:r>
            <w:r>
              <w:rPr>
                <w:noProof/>
                <w:webHidden/>
              </w:rPr>
              <w:fldChar w:fldCharType="begin"/>
            </w:r>
            <w:r>
              <w:rPr>
                <w:noProof/>
                <w:webHidden/>
              </w:rPr>
              <w:instrText xml:space="preserve"> PAGEREF _Toc97800195 \h </w:instrText>
            </w:r>
            <w:r>
              <w:rPr>
                <w:noProof/>
                <w:webHidden/>
              </w:rPr>
              <w:fldChar w:fldCharType="separate"/>
            </w:r>
            <w:r>
              <w:rPr>
                <w:noProof/>
                <w:webHidden/>
              </w:rPr>
              <w:t>3</w:t>
            </w:r>
            <w:r>
              <w:rPr>
                <w:noProof/>
                <w:webHidden/>
              </w:rPr>
              <w:fldChar w:fldCharType="end"/>
            </w:r>
          </w:hyperlink>
        </w:p>
        <w:p>
          <w:pPr>
            <w:pStyle w:val="TOC1"/>
            <w:tabs>
              <w:tab w:val="right" w:leader="dot" w:pos="9457"/>
            </w:tabs>
            <w:rPr>
              <w:rFonts w:eastAsiaTheme="minorEastAsia"/>
              <w:noProof/>
              <w:lang w:eastAsia="de-DE"/>
            </w:rPr>
          </w:pPr>
          <w:hyperlink w:anchor="_Toc97800196" w:history="1">
            <w:r>
              <w:rPr>
                <w:rStyle w:val="Hyperlink"/>
                <w:rFonts w:ascii="Arial" w:hAnsi="Arial" w:cs="Arial"/>
                <w:noProof/>
              </w:rPr>
              <w:t>Aktive Fehlerprüfungen</w:t>
            </w:r>
            <w:r>
              <w:rPr>
                <w:noProof/>
                <w:webHidden/>
              </w:rPr>
              <w:tab/>
            </w:r>
            <w:r>
              <w:rPr>
                <w:noProof/>
                <w:webHidden/>
              </w:rPr>
              <w:fldChar w:fldCharType="begin"/>
            </w:r>
            <w:r>
              <w:rPr>
                <w:noProof/>
                <w:webHidden/>
              </w:rPr>
              <w:instrText xml:space="preserve"> PAGEREF _Toc97800196 \h </w:instrText>
            </w:r>
            <w:r>
              <w:rPr>
                <w:noProof/>
                <w:webHidden/>
              </w:rPr>
              <w:fldChar w:fldCharType="separate"/>
            </w:r>
            <w:r>
              <w:rPr>
                <w:noProof/>
                <w:webHidden/>
              </w:rPr>
              <w:t>4</w:t>
            </w:r>
            <w:r>
              <w:rPr>
                <w:noProof/>
                <w:webHidden/>
              </w:rPr>
              <w:fldChar w:fldCharType="end"/>
            </w:r>
          </w:hyperlink>
        </w:p>
        <w:p>
          <w:pPr>
            <w:pStyle w:val="TOC2"/>
            <w:tabs>
              <w:tab w:val="right" w:leader="dot" w:pos="9457"/>
            </w:tabs>
            <w:rPr>
              <w:rFonts w:eastAsiaTheme="minorEastAsia"/>
              <w:noProof/>
              <w:lang w:eastAsia="de-DE"/>
            </w:rPr>
          </w:pPr>
          <w:hyperlink w:anchor="_Toc97800197" w:history="1">
            <w:r>
              <w:rPr>
                <w:rStyle w:val="Hyperlink"/>
                <w:rFonts w:ascii="Arial" w:hAnsi="Arial" w:cs="Arial"/>
                <w:noProof/>
              </w:rPr>
              <w:t>SDB_SCHUELER</w:t>
            </w:r>
            <w:r>
              <w:rPr>
                <w:noProof/>
                <w:webHidden/>
              </w:rPr>
              <w:tab/>
            </w:r>
            <w:r>
              <w:rPr>
                <w:noProof/>
                <w:webHidden/>
              </w:rPr>
              <w:fldChar w:fldCharType="begin"/>
            </w:r>
            <w:r>
              <w:rPr>
                <w:noProof/>
                <w:webHidden/>
              </w:rPr>
              <w:instrText xml:space="preserve"> PAGEREF _Toc97800197 \h </w:instrText>
            </w:r>
            <w:r>
              <w:rPr>
                <w:noProof/>
                <w:webHidden/>
              </w:rPr>
              <w:fldChar w:fldCharType="separate"/>
            </w:r>
            <w:r>
              <w:rPr>
                <w:noProof/>
                <w:webHidden/>
              </w:rPr>
              <w:t>4</w:t>
            </w:r>
            <w:r>
              <w:rPr>
                <w:noProof/>
                <w:webHidden/>
              </w:rPr>
              <w:fldChar w:fldCharType="end"/>
            </w:r>
          </w:hyperlink>
        </w:p>
        <w:p>
          <w:pPr>
            <w:pStyle w:val="TOC2"/>
            <w:tabs>
              <w:tab w:val="right" w:leader="dot" w:pos="9457"/>
            </w:tabs>
            <w:rPr>
              <w:rFonts w:eastAsiaTheme="minorEastAsia"/>
              <w:noProof/>
              <w:lang w:eastAsia="de-DE"/>
            </w:rPr>
          </w:pPr>
          <w:hyperlink w:anchor="_Toc97800198" w:history="1">
            <w:r>
              <w:rPr>
                <w:rStyle w:val="Hyperlink"/>
                <w:rFonts w:ascii="Arial" w:hAnsi="Arial" w:cs="Arial"/>
                <w:noProof/>
              </w:rPr>
              <w:t>SDB_SCHUELERLEISTUNGSDATEN</w:t>
            </w:r>
            <w:r>
              <w:rPr>
                <w:noProof/>
                <w:webHidden/>
              </w:rPr>
              <w:tab/>
            </w:r>
            <w:r>
              <w:rPr>
                <w:noProof/>
                <w:webHidden/>
              </w:rPr>
              <w:fldChar w:fldCharType="begin"/>
            </w:r>
            <w:r>
              <w:rPr>
                <w:noProof/>
                <w:webHidden/>
              </w:rPr>
              <w:instrText xml:space="preserve"> PAGEREF _Toc97800198 \h </w:instrText>
            </w:r>
            <w:r>
              <w:rPr>
                <w:noProof/>
                <w:webHidden/>
              </w:rPr>
              <w:fldChar w:fldCharType="separate"/>
            </w:r>
            <w:r>
              <w:rPr>
                <w:noProof/>
                <w:webHidden/>
              </w:rPr>
              <w:t>19</w:t>
            </w:r>
            <w:r>
              <w:rPr>
                <w:noProof/>
                <w:webHidden/>
              </w:rPr>
              <w:fldChar w:fldCharType="end"/>
            </w:r>
          </w:hyperlink>
        </w:p>
        <w:p>
          <w:pPr>
            <w:pStyle w:val="TOC2"/>
            <w:tabs>
              <w:tab w:val="right" w:leader="dot" w:pos="9457"/>
            </w:tabs>
            <w:rPr>
              <w:rFonts w:eastAsiaTheme="minorEastAsia"/>
              <w:noProof/>
              <w:lang w:eastAsia="de-DE"/>
            </w:rPr>
          </w:pPr>
          <w:hyperlink w:anchor="_Toc97800199" w:history="1">
            <w:r>
              <w:rPr>
                <w:rStyle w:val="Hyperlink"/>
                <w:rFonts w:ascii="Arial" w:hAnsi="Arial" w:cs="Arial"/>
                <w:noProof/>
              </w:rPr>
              <w:t>SDB_SCHUELERABITURDATEN</w:t>
            </w:r>
            <w:r>
              <w:rPr>
                <w:noProof/>
                <w:webHidden/>
              </w:rPr>
              <w:tab/>
            </w:r>
            <w:r>
              <w:rPr>
                <w:noProof/>
                <w:webHidden/>
              </w:rPr>
              <w:fldChar w:fldCharType="begin"/>
            </w:r>
            <w:r>
              <w:rPr>
                <w:noProof/>
                <w:webHidden/>
              </w:rPr>
              <w:instrText xml:space="preserve"> PAGEREF _Toc97800199 \h </w:instrText>
            </w:r>
            <w:r>
              <w:rPr>
                <w:noProof/>
                <w:webHidden/>
              </w:rPr>
              <w:fldChar w:fldCharType="separate"/>
            </w:r>
            <w:r>
              <w:rPr>
                <w:noProof/>
                <w:webHidden/>
              </w:rPr>
              <w:t>20</w:t>
            </w:r>
            <w:r>
              <w:rPr>
                <w:noProof/>
                <w:webHidden/>
              </w:rPr>
              <w:fldChar w:fldCharType="end"/>
            </w:r>
          </w:hyperlink>
        </w:p>
        <w:p>
          <w:pPr>
            <w:pStyle w:val="TOC2"/>
            <w:tabs>
              <w:tab w:val="right" w:leader="dot" w:pos="9457"/>
            </w:tabs>
            <w:rPr>
              <w:rFonts w:eastAsiaTheme="minorEastAsia"/>
              <w:noProof/>
              <w:lang w:eastAsia="de-DE"/>
            </w:rPr>
          </w:pPr>
          <w:hyperlink w:anchor="_Toc97800200" w:history="1">
            <w:r>
              <w:rPr>
                <w:rStyle w:val="Hyperlink"/>
                <w:rFonts w:ascii="Arial" w:hAnsi="Arial" w:cs="Arial"/>
                <w:noProof/>
              </w:rPr>
              <w:t>SDB_LEHRER</w:t>
            </w:r>
            <w:r>
              <w:rPr>
                <w:noProof/>
                <w:webHidden/>
              </w:rPr>
              <w:tab/>
            </w:r>
            <w:r>
              <w:rPr>
                <w:noProof/>
                <w:webHidden/>
              </w:rPr>
              <w:fldChar w:fldCharType="begin"/>
            </w:r>
            <w:r>
              <w:rPr>
                <w:noProof/>
                <w:webHidden/>
              </w:rPr>
              <w:instrText xml:space="preserve"> PAGEREF _Toc97800200 \h </w:instrText>
            </w:r>
            <w:r>
              <w:rPr>
                <w:noProof/>
                <w:webHidden/>
              </w:rPr>
              <w:fldChar w:fldCharType="separate"/>
            </w:r>
            <w:r>
              <w:rPr>
                <w:noProof/>
                <w:webHidden/>
              </w:rPr>
              <w:t>23</w:t>
            </w:r>
            <w:r>
              <w:rPr>
                <w:noProof/>
                <w:webHidden/>
              </w:rPr>
              <w:fldChar w:fldCharType="end"/>
            </w:r>
          </w:hyperlink>
        </w:p>
        <w:p>
          <w:pPr>
            <w:pStyle w:val="TOC2"/>
            <w:tabs>
              <w:tab w:val="right" w:leader="dot" w:pos="9457"/>
            </w:tabs>
            <w:rPr>
              <w:rFonts w:eastAsiaTheme="minorEastAsia"/>
              <w:noProof/>
              <w:lang w:eastAsia="de-DE"/>
            </w:rPr>
          </w:pPr>
          <w:hyperlink w:anchor="_Toc97800201" w:history="1">
            <w:r>
              <w:rPr>
                <w:rStyle w:val="Hyperlink"/>
                <w:rFonts w:ascii="Arial" w:hAnsi="Arial" w:cs="Arial"/>
                <w:noProof/>
              </w:rPr>
              <w:t>SDB_LEHRERLEHRAMT</w:t>
            </w:r>
            <w:r>
              <w:rPr>
                <w:noProof/>
                <w:webHidden/>
              </w:rPr>
              <w:tab/>
            </w:r>
            <w:r>
              <w:rPr>
                <w:noProof/>
                <w:webHidden/>
              </w:rPr>
              <w:fldChar w:fldCharType="begin"/>
            </w:r>
            <w:r>
              <w:rPr>
                <w:noProof/>
                <w:webHidden/>
              </w:rPr>
              <w:instrText xml:space="preserve"> PAGEREF _Toc97800201 \h </w:instrText>
            </w:r>
            <w:r>
              <w:rPr>
                <w:noProof/>
                <w:webHidden/>
              </w:rPr>
              <w:fldChar w:fldCharType="separate"/>
            </w:r>
            <w:r>
              <w:rPr>
                <w:noProof/>
                <w:webHidden/>
              </w:rPr>
              <w:t>25</w:t>
            </w:r>
            <w:r>
              <w:rPr>
                <w:noProof/>
                <w:webHidden/>
              </w:rPr>
              <w:fldChar w:fldCharType="end"/>
            </w:r>
          </w:hyperlink>
        </w:p>
        <w:p>
          <w:pPr>
            <w:pStyle w:val="TOC2"/>
            <w:tabs>
              <w:tab w:val="right" w:leader="dot" w:pos="9457"/>
            </w:tabs>
            <w:rPr>
              <w:rFonts w:eastAsiaTheme="minorEastAsia"/>
              <w:noProof/>
              <w:lang w:eastAsia="de-DE"/>
            </w:rPr>
          </w:pPr>
          <w:hyperlink w:anchor="_Toc97800202" w:history="1">
            <w:r>
              <w:rPr>
                <w:rStyle w:val="Hyperlink"/>
                <w:rFonts w:ascii="Arial" w:hAnsi="Arial" w:cs="Arial"/>
                <w:noProof/>
              </w:rPr>
              <w:t>SDB_LEHRERMEHRLEISTUNGEN</w:t>
            </w:r>
            <w:r>
              <w:rPr>
                <w:noProof/>
                <w:webHidden/>
              </w:rPr>
              <w:tab/>
            </w:r>
            <w:r>
              <w:rPr>
                <w:noProof/>
                <w:webHidden/>
              </w:rPr>
              <w:fldChar w:fldCharType="begin"/>
            </w:r>
            <w:r>
              <w:rPr>
                <w:noProof/>
                <w:webHidden/>
              </w:rPr>
              <w:instrText xml:space="preserve"> PAGEREF _Toc97800202 \h </w:instrText>
            </w:r>
            <w:r>
              <w:rPr>
                <w:noProof/>
                <w:webHidden/>
              </w:rPr>
              <w:fldChar w:fldCharType="separate"/>
            </w:r>
            <w:r>
              <w:rPr>
                <w:noProof/>
                <w:webHidden/>
              </w:rPr>
              <w:t>25</w:t>
            </w:r>
            <w:r>
              <w:rPr>
                <w:noProof/>
                <w:webHidden/>
              </w:rPr>
              <w:fldChar w:fldCharType="end"/>
            </w:r>
          </w:hyperlink>
        </w:p>
        <w:p>
          <w:pPr>
            <w:pStyle w:val="TOC2"/>
            <w:tabs>
              <w:tab w:val="right" w:leader="dot" w:pos="9457"/>
            </w:tabs>
            <w:rPr>
              <w:rFonts w:eastAsiaTheme="minorEastAsia"/>
              <w:noProof/>
              <w:lang w:eastAsia="de-DE"/>
            </w:rPr>
          </w:pPr>
          <w:hyperlink w:anchor="_Toc97800203" w:history="1">
            <w:r>
              <w:rPr>
                <w:rStyle w:val="Hyperlink"/>
                <w:rFonts w:ascii="Arial" w:hAnsi="Arial" w:cs="Arial"/>
                <w:noProof/>
              </w:rPr>
              <w:t>SDB_LEHRERMINDERLEISTUNGEN</w:t>
            </w:r>
            <w:r>
              <w:rPr>
                <w:noProof/>
                <w:webHidden/>
              </w:rPr>
              <w:tab/>
            </w:r>
            <w:r>
              <w:rPr>
                <w:noProof/>
                <w:webHidden/>
              </w:rPr>
              <w:fldChar w:fldCharType="begin"/>
            </w:r>
            <w:r>
              <w:rPr>
                <w:noProof/>
                <w:webHidden/>
              </w:rPr>
              <w:instrText xml:space="preserve"> PAGEREF _Toc97800203 \h </w:instrText>
            </w:r>
            <w:r>
              <w:rPr>
                <w:noProof/>
                <w:webHidden/>
              </w:rPr>
              <w:fldChar w:fldCharType="separate"/>
            </w:r>
            <w:r>
              <w:rPr>
                <w:noProof/>
                <w:webHidden/>
              </w:rPr>
              <w:t>25</w:t>
            </w:r>
            <w:r>
              <w:rPr>
                <w:noProof/>
                <w:webHidden/>
              </w:rPr>
              <w:fldChar w:fldCharType="end"/>
            </w:r>
          </w:hyperlink>
        </w:p>
        <w:p>
          <w:pPr>
            <w:pStyle w:val="TOC2"/>
            <w:tabs>
              <w:tab w:val="right" w:leader="dot" w:pos="9457"/>
            </w:tabs>
            <w:rPr>
              <w:rFonts w:eastAsiaTheme="minorEastAsia"/>
              <w:noProof/>
              <w:lang w:eastAsia="de-DE"/>
            </w:rPr>
          </w:pPr>
          <w:hyperlink w:anchor="_Toc97800204" w:history="1">
            <w:r>
              <w:rPr>
                <w:rStyle w:val="Hyperlink"/>
                <w:rFonts w:ascii="Arial" w:hAnsi="Arial" w:cs="Arial"/>
                <w:noProof/>
                <w:highlight w:val="yellow"/>
              </w:rPr>
              <w:t>SDB_NICHTUNTERRICHTLICHETAETIGKEIT</w:t>
            </w:r>
            <w:r>
              <w:rPr>
                <w:noProof/>
                <w:webHidden/>
              </w:rPr>
              <w:tab/>
            </w:r>
            <w:r>
              <w:rPr>
                <w:noProof/>
                <w:webHidden/>
              </w:rPr>
              <w:fldChar w:fldCharType="begin"/>
            </w:r>
            <w:r>
              <w:rPr>
                <w:noProof/>
                <w:webHidden/>
              </w:rPr>
              <w:instrText xml:space="preserve"> PAGEREF _Toc97800204 \h </w:instrText>
            </w:r>
            <w:r>
              <w:rPr>
                <w:noProof/>
                <w:webHidden/>
              </w:rPr>
              <w:fldChar w:fldCharType="separate"/>
            </w:r>
            <w:r>
              <w:rPr>
                <w:noProof/>
                <w:webHidden/>
              </w:rPr>
              <w:t>26</w:t>
            </w:r>
            <w:r>
              <w:rPr>
                <w:noProof/>
                <w:webHidden/>
              </w:rPr>
              <w:fldChar w:fldCharType="end"/>
            </w:r>
          </w:hyperlink>
        </w:p>
        <w:p>
          <w:pPr>
            <w:pStyle w:val="TOC1"/>
            <w:tabs>
              <w:tab w:val="right" w:leader="dot" w:pos="9457"/>
            </w:tabs>
            <w:rPr>
              <w:rFonts w:eastAsiaTheme="minorEastAsia"/>
              <w:noProof/>
              <w:lang w:eastAsia="de-DE"/>
            </w:rPr>
          </w:pPr>
          <w:hyperlink w:anchor="_Toc97800205" w:history="1">
            <w:r>
              <w:rPr>
                <w:rStyle w:val="Hyperlink"/>
                <w:rFonts w:ascii="Arial" w:hAnsi="Arial" w:cs="Arial"/>
                <w:noProof/>
              </w:rPr>
              <w:t>Inaktive Fehlerprüfungen</w:t>
            </w:r>
            <w:r>
              <w:rPr>
                <w:noProof/>
                <w:webHidden/>
              </w:rPr>
              <w:tab/>
            </w:r>
            <w:r>
              <w:rPr>
                <w:noProof/>
                <w:webHidden/>
              </w:rPr>
              <w:fldChar w:fldCharType="begin"/>
            </w:r>
            <w:r>
              <w:rPr>
                <w:noProof/>
                <w:webHidden/>
              </w:rPr>
              <w:instrText xml:space="preserve"> PAGEREF _Toc97800205 \h </w:instrText>
            </w:r>
            <w:r>
              <w:rPr>
                <w:noProof/>
                <w:webHidden/>
              </w:rPr>
              <w:fldChar w:fldCharType="separate"/>
            </w:r>
            <w:r>
              <w:rPr>
                <w:noProof/>
                <w:webHidden/>
              </w:rPr>
              <w:t>27</w:t>
            </w:r>
            <w:r>
              <w:rPr>
                <w:noProof/>
                <w:webHidden/>
              </w:rPr>
              <w:fldChar w:fldCharType="end"/>
            </w:r>
          </w:hyperlink>
        </w:p>
        <w:p>
          <w:pPr>
            <w:pStyle w:val="TOC2"/>
            <w:tabs>
              <w:tab w:val="right" w:leader="dot" w:pos="9457"/>
            </w:tabs>
            <w:rPr>
              <w:rFonts w:eastAsiaTheme="minorEastAsia"/>
              <w:noProof/>
              <w:lang w:eastAsia="de-DE"/>
            </w:rPr>
          </w:pPr>
          <w:hyperlink w:anchor="_Toc97800206" w:history="1">
            <w:r>
              <w:rPr>
                <w:rStyle w:val="Hyperlink"/>
                <w:rFonts w:ascii="Arial" w:hAnsi="Arial" w:cs="Arial"/>
                <w:noProof/>
              </w:rPr>
              <w:t>SDB_SCHUELER</w:t>
            </w:r>
            <w:r>
              <w:rPr>
                <w:noProof/>
                <w:webHidden/>
              </w:rPr>
              <w:tab/>
            </w:r>
            <w:r>
              <w:rPr>
                <w:noProof/>
                <w:webHidden/>
              </w:rPr>
              <w:fldChar w:fldCharType="begin"/>
            </w:r>
            <w:r>
              <w:rPr>
                <w:noProof/>
                <w:webHidden/>
              </w:rPr>
              <w:instrText xml:space="preserve"> PAGEREF _Toc97800206 \h </w:instrText>
            </w:r>
            <w:r>
              <w:rPr>
                <w:noProof/>
                <w:webHidden/>
              </w:rPr>
              <w:fldChar w:fldCharType="separate"/>
            </w:r>
            <w:r>
              <w:rPr>
                <w:noProof/>
                <w:webHidden/>
              </w:rPr>
              <w:t>27</w:t>
            </w:r>
            <w:r>
              <w:rPr>
                <w:noProof/>
                <w:webHidden/>
              </w:rPr>
              <w:fldChar w:fldCharType="end"/>
            </w:r>
          </w:hyperlink>
        </w:p>
        <w:p>
          <w:pPr>
            <w:pStyle w:val="TOC2"/>
            <w:tabs>
              <w:tab w:val="right" w:leader="dot" w:pos="9457"/>
            </w:tabs>
            <w:rPr>
              <w:rFonts w:eastAsiaTheme="minorEastAsia"/>
              <w:noProof/>
              <w:lang w:eastAsia="de-DE"/>
            </w:rPr>
          </w:pPr>
          <w:hyperlink w:anchor="_Toc97800207" w:history="1">
            <w:r>
              <w:rPr>
                <w:rStyle w:val="Hyperlink"/>
                <w:rFonts w:ascii="Arial" w:hAnsi="Arial" w:cs="Arial"/>
                <w:noProof/>
              </w:rPr>
              <w:t>SDB_SCHUELERLEISTUNGSDATEN</w:t>
            </w:r>
            <w:r>
              <w:rPr>
                <w:noProof/>
                <w:webHidden/>
              </w:rPr>
              <w:tab/>
            </w:r>
            <w:r>
              <w:rPr>
                <w:noProof/>
                <w:webHidden/>
              </w:rPr>
              <w:fldChar w:fldCharType="begin"/>
            </w:r>
            <w:r>
              <w:rPr>
                <w:noProof/>
                <w:webHidden/>
              </w:rPr>
              <w:instrText xml:space="preserve"> PAGEREF _Toc97800207 \h </w:instrText>
            </w:r>
            <w:r>
              <w:rPr>
                <w:noProof/>
                <w:webHidden/>
              </w:rPr>
              <w:fldChar w:fldCharType="separate"/>
            </w:r>
            <w:r>
              <w:rPr>
                <w:noProof/>
                <w:webHidden/>
              </w:rPr>
              <w:t>29</w:t>
            </w:r>
            <w:r>
              <w:rPr>
                <w:noProof/>
                <w:webHidden/>
              </w:rPr>
              <w:fldChar w:fldCharType="end"/>
            </w:r>
          </w:hyperlink>
        </w:p>
        <w:p>
          <w:pPr>
            <w:pStyle w:val="TOC2"/>
            <w:tabs>
              <w:tab w:val="right" w:leader="dot" w:pos="9457"/>
            </w:tabs>
            <w:rPr>
              <w:rFonts w:eastAsiaTheme="minorEastAsia"/>
              <w:noProof/>
              <w:lang w:eastAsia="de-DE"/>
            </w:rPr>
          </w:pPr>
          <w:hyperlink w:anchor="_Toc97800208" w:history="1">
            <w:r>
              <w:rPr>
                <w:rStyle w:val="Hyperlink"/>
                <w:rFonts w:ascii="Arial" w:hAnsi="Arial" w:cs="Arial"/>
                <w:noProof/>
              </w:rPr>
              <w:t>SDB_SCHUELERABITURDATEN</w:t>
            </w:r>
            <w:r>
              <w:rPr>
                <w:noProof/>
                <w:webHidden/>
              </w:rPr>
              <w:tab/>
            </w:r>
            <w:r>
              <w:rPr>
                <w:noProof/>
                <w:webHidden/>
              </w:rPr>
              <w:fldChar w:fldCharType="begin"/>
            </w:r>
            <w:r>
              <w:rPr>
                <w:noProof/>
                <w:webHidden/>
              </w:rPr>
              <w:instrText xml:space="preserve"> PAGEREF _Toc97800208 \h </w:instrText>
            </w:r>
            <w:r>
              <w:rPr>
                <w:noProof/>
                <w:webHidden/>
              </w:rPr>
              <w:fldChar w:fldCharType="separate"/>
            </w:r>
            <w:r>
              <w:rPr>
                <w:noProof/>
                <w:webHidden/>
              </w:rPr>
              <w:t>30</w:t>
            </w:r>
            <w:r>
              <w:rPr>
                <w:noProof/>
                <w:webHidden/>
              </w:rPr>
              <w:fldChar w:fldCharType="end"/>
            </w:r>
          </w:hyperlink>
        </w:p>
        <w:p>
          <w:pPr>
            <w:pStyle w:val="TOC2"/>
            <w:tabs>
              <w:tab w:val="right" w:leader="dot" w:pos="9457"/>
            </w:tabs>
            <w:rPr>
              <w:rFonts w:eastAsiaTheme="minorEastAsia"/>
              <w:noProof/>
              <w:lang w:eastAsia="de-DE"/>
            </w:rPr>
          </w:pPr>
          <w:hyperlink w:anchor="_Toc97800209" w:history="1">
            <w:r>
              <w:rPr>
                <w:rStyle w:val="Hyperlink"/>
                <w:rFonts w:ascii="Arial" w:hAnsi="Arial" w:cs="Arial"/>
                <w:noProof/>
              </w:rPr>
              <w:t>SDB_SCHUELERSPRACHENFOLGE</w:t>
            </w:r>
            <w:r>
              <w:rPr>
                <w:noProof/>
                <w:webHidden/>
              </w:rPr>
              <w:tab/>
            </w:r>
            <w:r>
              <w:rPr>
                <w:noProof/>
                <w:webHidden/>
              </w:rPr>
              <w:fldChar w:fldCharType="begin"/>
            </w:r>
            <w:r>
              <w:rPr>
                <w:noProof/>
                <w:webHidden/>
              </w:rPr>
              <w:instrText xml:space="preserve"> PAGEREF _Toc97800209 \h </w:instrText>
            </w:r>
            <w:r>
              <w:rPr>
                <w:noProof/>
                <w:webHidden/>
              </w:rPr>
              <w:fldChar w:fldCharType="separate"/>
            </w:r>
            <w:r>
              <w:rPr>
                <w:noProof/>
                <w:webHidden/>
              </w:rPr>
              <w:t>31</w:t>
            </w:r>
            <w:r>
              <w:rPr>
                <w:noProof/>
                <w:webHidden/>
              </w:rPr>
              <w:fldChar w:fldCharType="end"/>
            </w:r>
          </w:hyperlink>
        </w:p>
        <w:p>
          <w:pPr>
            <w:pStyle w:val="TOC2"/>
            <w:tabs>
              <w:tab w:val="right" w:leader="dot" w:pos="9457"/>
            </w:tabs>
            <w:rPr>
              <w:rFonts w:eastAsiaTheme="minorEastAsia"/>
              <w:noProof/>
              <w:lang w:eastAsia="de-DE"/>
            </w:rPr>
          </w:pPr>
          <w:hyperlink w:anchor="_Toc97800210" w:history="1">
            <w:r>
              <w:rPr>
                <w:rStyle w:val="Hyperlink"/>
                <w:rFonts w:ascii="Arial" w:hAnsi="Arial" w:cs="Arial"/>
                <w:noProof/>
              </w:rPr>
              <w:t>SDB_KURSE</w:t>
            </w:r>
            <w:r>
              <w:rPr>
                <w:noProof/>
                <w:webHidden/>
              </w:rPr>
              <w:tab/>
            </w:r>
            <w:r>
              <w:rPr>
                <w:noProof/>
                <w:webHidden/>
              </w:rPr>
              <w:fldChar w:fldCharType="begin"/>
            </w:r>
            <w:r>
              <w:rPr>
                <w:noProof/>
                <w:webHidden/>
              </w:rPr>
              <w:instrText xml:space="preserve"> PAGEREF _Toc97800210 \h </w:instrText>
            </w:r>
            <w:r>
              <w:rPr>
                <w:noProof/>
                <w:webHidden/>
              </w:rPr>
              <w:fldChar w:fldCharType="separate"/>
            </w:r>
            <w:r>
              <w:rPr>
                <w:noProof/>
                <w:webHidden/>
              </w:rPr>
              <w:t>31</w:t>
            </w:r>
            <w:r>
              <w:rPr>
                <w:noProof/>
                <w:webHidden/>
              </w:rPr>
              <w:fldChar w:fldCharType="end"/>
            </w:r>
          </w:hyperlink>
        </w:p>
        <w:p>
          <w:pPr>
            <w:pStyle w:val="TOC2"/>
            <w:tabs>
              <w:tab w:val="right" w:leader="dot" w:pos="9457"/>
            </w:tabs>
            <w:rPr>
              <w:rFonts w:eastAsiaTheme="minorEastAsia"/>
              <w:noProof/>
              <w:lang w:eastAsia="de-DE"/>
            </w:rPr>
          </w:pPr>
          <w:hyperlink w:anchor="_Toc97800211" w:history="1">
            <w:r>
              <w:rPr>
                <w:rStyle w:val="Hyperlink"/>
                <w:rFonts w:ascii="Arial" w:hAnsi="Arial" w:cs="Arial"/>
                <w:noProof/>
              </w:rPr>
              <w:t>SDB_KURSLEHRER</w:t>
            </w:r>
            <w:r>
              <w:rPr>
                <w:noProof/>
                <w:webHidden/>
              </w:rPr>
              <w:tab/>
            </w:r>
            <w:r>
              <w:rPr>
                <w:noProof/>
                <w:webHidden/>
              </w:rPr>
              <w:fldChar w:fldCharType="begin"/>
            </w:r>
            <w:r>
              <w:rPr>
                <w:noProof/>
                <w:webHidden/>
              </w:rPr>
              <w:instrText xml:space="preserve"> PAGEREF _Toc97800211 \h </w:instrText>
            </w:r>
            <w:r>
              <w:rPr>
                <w:noProof/>
                <w:webHidden/>
              </w:rPr>
              <w:fldChar w:fldCharType="separate"/>
            </w:r>
            <w:r>
              <w:rPr>
                <w:noProof/>
                <w:webHidden/>
              </w:rPr>
              <w:t>31</w:t>
            </w:r>
            <w:r>
              <w:rPr>
                <w:noProof/>
                <w:webHidden/>
              </w:rPr>
              <w:fldChar w:fldCharType="end"/>
            </w:r>
          </w:hyperlink>
        </w:p>
        <w:p>
          <w:pPr>
            <w:pStyle w:val="TOC2"/>
            <w:tabs>
              <w:tab w:val="right" w:leader="dot" w:pos="9457"/>
            </w:tabs>
            <w:rPr>
              <w:rFonts w:eastAsiaTheme="minorEastAsia"/>
              <w:noProof/>
              <w:lang w:eastAsia="de-DE"/>
            </w:rPr>
          </w:pPr>
          <w:hyperlink w:anchor="_Toc97800212" w:history="1">
            <w:r>
              <w:rPr>
                <w:rStyle w:val="Hyperlink"/>
                <w:rFonts w:ascii="Arial" w:hAnsi="Arial" w:cs="Arial"/>
                <w:noProof/>
              </w:rPr>
              <w:t>SDB_LEHRER</w:t>
            </w:r>
            <w:r>
              <w:rPr>
                <w:noProof/>
                <w:webHidden/>
              </w:rPr>
              <w:tab/>
            </w:r>
            <w:r>
              <w:rPr>
                <w:noProof/>
                <w:webHidden/>
              </w:rPr>
              <w:fldChar w:fldCharType="begin"/>
            </w:r>
            <w:r>
              <w:rPr>
                <w:noProof/>
                <w:webHidden/>
              </w:rPr>
              <w:instrText xml:space="preserve"> PAGEREF _Toc97800212 \h </w:instrText>
            </w:r>
            <w:r>
              <w:rPr>
                <w:noProof/>
                <w:webHidden/>
              </w:rPr>
              <w:fldChar w:fldCharType="separate"/>
            </w:r>
            <w:r>
              <w:rPr>
                <w:noProof/>
                <w:webHidden/>
              </w:rPr>
              <w:t>32</w:t>
            </w:r>
            <w:r>
              <w:rPr>
                <w:noProof/>
                <w:webHidden/>
              </w:rPr>
              <w:fldChar w:fldCharType="end"/>
            </w:r>
          </w:hyperlink>
        </w:p>
        <w:p>
          <w:pPr>
            <w:pStyle w:val="TOC2"/>
            <w:tabs>
              <w:tab w:val="right" w:leader="dot" w:pos="9457"/>
            </w:tabs>
            <w:rPr>
              <w:rFonts w:eastAsiaTheme="minorEastAsia"/>
              <w:noProof/>
              <w:lang w:eastAsia="de-DE"/>
            </w:rPr>
          </w:pPr>
          <w:hyperlink w:anchor="_Toc97800213" w:history="1">
            <w:r>
              <w:rPr>
                <w:rStyle w:val="Hyperlink"/>
                <w:rFonts w:ascii="Arial" w:hAnsi="Arial" w:cs="Arial"/>
                <w:noProof/>
              </w:rPr>
              <w:t>SDB_LEHRERLEHRAMT</w:t>
            </w:r>
            <w:r>
              <w:rPr>
                <w:noProof/>
                <w:webHidden/>
              </w:rPr>
              <w:tab/>
            </w:r>
            <w:r>
              <w:rPr>
                <w:noProof/>
                <w:webHidden/>
              </w:rPr>
              <w:fldChar w:fldCharType="begin"/>
            </w:r>
            <w:r>
              <w:rPr>
                <w:noProof/>
                <w:webHidden/>
              </w:rPr>
              <w:instrText xml:space="preserve"> PAGEREF _Toc97800213 \h </w:instrText>
            </w:r>
            <w:r>
              <w:rPr>
                <w:noProof/>
                <w:webHidden/>
              </w:rPr>
              <w:fldChar w:fldCharType="separate"/>
            </w:r>
            <w:r>
              <w:rPr>
                <w:noProof/>
                <w:webHidden/>
              </w:rPr>
              <w:t>33</w:t>
            </w:r>
            <w:r>
              <w:rPr>
                <w:noProof/>
                <w:webHidden/>
              </w:rPr>
              <w:fldChar w:fldCharType="end"/>
            </w:r>
          </w:hyperlink>
        </w:p>
        <w:p>
          <w:pPr>
            <w:pStyle w:val="TOC2"/>
            <w:tabs>
              <w:tab w:val="right" w:leader="dot" w:pos="9457"/>
            </w:tabs>
            <w:rPr>
              <w:rFonts w:eastAsiaTheme="minorEastAsia"/>
              <w:noProof/>
              <w:lang w:eastAsia="de-DE"/>
            </w:rPr>
          </w:pPr>
          <w:hyperlink w:anchor="_Toc97800214" w:history="1">
            <w:r>
              <w:rPr>
                <w:rStyle w:val="Hyperlink"/>
                <w:rFonts w:ascii="Arial" w:hAnsi="Arial" w:cs="Arial"/>
                <w:noProof/>
              </w:rPr>
              <w:t>SDB_LEHRERLEHRAMTFACHR</w:t>
            </w:r>
            <w:r>
              <w:rPr>
                <w:noProof/>
                <w:webHidden/>
              </w:rPr>
              <w:tab/>
            </w:r>
            <w:r>
              <w:rPr>
                <w:noProof/>
                <w:webHidden/>
              </w:rPr>
              <w:fldChar w:fldCharType="begin"/>
            </w:r>
            <w:r>
              <w:rPr>
                <w:noProof/>
                <w:webHidden/>
              </w:rPr>
              <w:instrText xml:space="preserve"> PAGEREF _Toc97800214 \h </w:instrText>
            </w:r>
            <w:r>
              <w:rPr>
                <w:noProof/>
                <w:webHidden/>
              </w:rPr>
              <w:fldChar w:fldCharType="separate"/>
            </w:r>
            <w:r>
              <w:rPr>
                <w:noProof/>
                <w:webHidden/>
              </w:rPr>
              <w:t>33</w:t>
            </w:r>
            <w:r>
              <w:rPr>
                <w:noProof/>
                <w:webHidden/>
              </w:rPr>
              <w:fldChar w:fldCharType="end"/>
            </w:r>
          </w:hyperlink>
        </w:p>
        <w:p>
          <w:pPr>
            <w:pStyle w:val="TOC2"/>
            <w:tabs>
              <w:tab w:val="right" w:leader="dot" w:pos="9457"/>
            </w:tabs>
            <w:rPr>
              <w:rFonts w:eastAsiaTheme="minorEastAsia"/>
              <w:noProof/>
              <w:lang w:eastAsia="de-DE"/>
            </w:rPr>
          </w:pPr>
          <w:hyperlink w:anchor="_Toc97800215" w:history="1">
            <w:r>
              <w:rPr>
                <w:rStyle w:val="Hyperlink"/>
                <w:rFonts w:ascii="Arial" w:hAnsi="Arial" w:cs="Arial"/>
                <w:noProof/>
              </w:rPr>
              <w:t>SDB_LEHRERLEHRAMTLEHRBEF</w:t>
            </w:r>
            <w:r>
              <w:rPr>
                <w:noProof/>
                <w:webHidden/>
              </w:rPr>
              <w:tab/>
            </w:r>
            <w:r>
              <w:rPr>
                <w:noProof/>
                <w:webHidden/>
              </w:rPr>
              <w:fldChar w:fldCharType="begin"/>
            </w:r>
            <w:r>
              <w:rPr>
                <w:noProof/>
                <w:webHidden/>
              </w:rPr>
              <w:instrText xml:space="preserve"> PAGEREF _Toc97800215 \h </w:instrText>
            </w:r>
            <w:r>
              <w:rPr>
                <w:noProof/>
                <w:webHidden/>
              </w:rPr>
              <w:fldChar w:fldCharType="separate"/>
            </w:r>
            <w:r>
              <w:rPr>
                <w:noProof/>
                <w:webHidden/>
              </w:rPr>
              <w:t>34</w:t>
            </w:r>
            <w:r>
              <w:rPr>
                <w:noProof/>
                <w:webHidden/>
              </w:rPr>
              <w:fldChar w:fldCharType="end"/>
            </w:r>
          </w:hyperlink>
        </w:p>
        <w:p>
          <w:pPr>
            <w:pStyle w:val="TOC2"/>
            <w:tabs>
              <w:tab w:val="right" w:leader="dot" w:pos="9457"/>
            </w:tabs>
            <w:rPr>
              <w:rFonts w:eastAsiaTheme="minorEastAsia"/>
              <w:noProof/>
              <w:lang w:eastAsia="de-DE"/>
            </w:rPr>
          </w:pPr>
          <w:hyperlink w:anchor="_Toc97800216" w:history="1">
            <w:r>
              <w:rPr>
                <w:rStyle w:val="Hyperlink"/>
                <w:rFonts w:ascii="Arial" w:hAnsi="Arial" w:cs="Arial"/>
                <w:noProof/>
              </w:rPr>
              <w:t>SDB_LEHRERMEHRLEISTUNGEN</w:t>
            </w:r>
            <w:r>
              <w:rPr>
                <w:noProof/>
                <w:webHidden/>
              </w:rPr>
              <w:tab/>
            </w:r>
            <w:r>
              <w:rPr>
                <w:noProof/>
                <w:webHidden/>
              </w:rPr>
              <w:fldChar w:fldCharType="begin"/>
            </w:r>
            <w:r>
              <w:rPr>
                <w:noProof/>
                <w:webHidden/>
              </w:rPr>
              <w:instrText xml:space="preserve"> PAGEREF _Toc97800216 \h </w:instrText>
            </w:r>
            <w:r>
              <w:rPr>
                <w:noProof/>
                <w:webHidden/>
              </w:rPr>
              <w:fldChar w:fldCharType="separate"/>
            </w:r>
            <w:r>
              <w:rPr>
                <w:noProof/>
                <w:webHidden/>
              </w:rPr>
              <w:t>34</w:t>
            </w:r>
            <w:r>
              <w:rPr>
                <w:noProof/>
                <w:webHidden/>
              </w:rPr>
              <w:fldChar w:fldCharType="end"/>
            </w:r>
          </w:hyperlink>
        </w:p>
        <w:p>
          <w:pPr>
            <w:pStyle w:val="TOC2"/>
            <w:tabs>
              <w:tab w:val="right" w:leader="dot" w:pos="9457"/>
            </w:tabs>
            <w:rPr>
              <w:rFonts w:eastAsiaTheme="minorEastAsia"/>
              <w:noProof/>
              <w:lang w:eastAsia="de-DE"/>
            </w:rPr>
          </w:pPr>
          <w:hyperlink w:anchor="_Toc97800217" w:history="1">
            <w:r>
              <w:rPr>
                <w:rStyle w:val="Hyperlink"/>
                <w:rFonts w:ascii="Arial" w:hAnsi="Arial" w:cs="Arial"/>
                <w:noProof/>
              </w:rPr>
              <w:t>SDB_LEHRERMINDERLEISTUNGEN</w:t>
            </w:r>
            <w:r>
              <w:rPr>
                <w:noProof/>
                <w:webHidden/>
              </w:rPr>
              <w:tab/>
            </w:r>
            <w:r>
              <w:rPr>
                <w:noProof/>
                <w:webHidden/>
              </w:rPr>
              <w:fldChar w:fldCharType="begin"/>
            </w:r>
            <w:r>
              <w:rPr>
                <w:noProof/>
                <w:webHidden/>
              </w:rPr>
              <w:instrText xml:space="preserve"> PAGEREF _Toc97800217 \h </w:instrText>
            </w:r>
            <w:r>
              <w:rPr>
                <w:noProof/>
                <w:webHidden/>
              </w:rPr>
              <w:fldChar w:fldCharType="separate"/>
            </w:r>
            <w:r>
              <w:rPr>
                <w:noProof/>
                <w:webHidden/>
              </w:rPr>
              <w:t>34</w:t>
            </w:r>
            <w:r>
              <w:rPr>
                <w:noProof/>
                <w:webHidden/>
              </w:rPr>
              <w:fldChar w:fldCharType="end"/>
            </w:r>
          </w:hyperlink>
        </w:p>
        <w:p>
          <w:pPr>
            <w:pStyle w:val="TOC2"/>
            <w:tabs>
              <w:tab w:val="right" w:leader="dot" w:pos="9457"/>
            </w:tabs>
            <w:rPr>
              <w:rFonts w:eastAsiaTheme="minorEastAsia"/>
              <w:noProof/>
              <w:lang w:eastAsia="de-DE"/>
            </w:rPr>
          </w:pPr>
          <w:hyperlink w:anchor="_Toc97800218" w:history="1">
            <w:r>
              <w:rPr>
                <w:rStyle w:val="Hyperlink"/>
                <w:rFonts w:ascii="Arial" w:hAnsi="Arial" w:cs="Arial"/>
                <w:noProof/>
              </w:rPr>
              <w:t>SDB_NICHTUNTERRICHTLICHETAETIGKEIT</w:t>
            </w:r>
            <w:r>
              <w:rPr>
                <w:noProof/>
                <w:webHidden/>
              </w:rPr>
              <w:tab/>
            </w:r>
            <w:r>
              <w:rPr>
                <w:noProof/>
                <w:webHidden/>
              </w:rPr>
              <w:fldChar w:fldCharType="begin"/>
            </w:r>
            <w:r>
              <w:rPr>
                <w:noProof/>
                <w:webHidden/>
              </w:rPr>
              <w:instrText xml:space="preserve"> PAGEREF _Toc97800218 \h </w:instrText>
            </w:r>
            <w:r>
              <w:rPr>
                <w:noProof/>
                <w:webHidden/>
              </w:rPr>
              <w:fldChar w:fldCharType="separate"/>
            </w:r>
            <w:r>
              <w:rPr>
                <w:noProof/>
                <w:webHidden/>
              </w:rPr>
              <w:t>36</w:t>
            </w:r>
            <w:r>
              <w:rPr>
                <w:noProof/>
                <w:webHidden/>
              </w:rPr>
              <w:fldChar w:fldCharType="end"/>
            </w:r>
          </w:hyperlink>
        </w:p>
        <w:p>
          <w:pPr>
            <w:pStyle w:val="TOC1"/>
            <w:tabs>
              <w:tab w:val="right" w:leader="dot" w:pos="9457"/>
            </w:tabs>
            <w:rPr>
              <w:rFonts w:eastAsiaTheme="minorEastAsia"/>
              <w:noProof/>
              <w:lang w:eastAsia="de-DE"/>
            </w:rPr>
          </w:pPr>
          <w:hyperlink w:anchor="_Toc97800219" w:history="1">
            <w:r>
              <w:rPr>
                <w:rStyle w:val="Hyperlink"/>
                <w:rFonts w:ascii="Arial" w:hAnsi="Arial" w:cs="Arial"/>
                <w:noProof/>
              </w:rPr>
              <w:t>Vorgänge beim Erstellen der Exportdateien</w:t>
            </w:r>
            <w:r>
              <w:rPr>
                <w:noProof/>
                <w:webHidden/>
              </w:rPr>
              <w:tab/>
            </w:r>
            <w:r>
              <w:rPr>
                <w:noProof/>
                <w:webHidden/>
              </w:rPr>
              <w:fldChar w:fldCharType="begin"/>
            </w:r>
            <w:r>
              <w:rPr>
                <w:noProof/>
                <w:webHidden/>
              </w:rPr>
              <w:instrText xml:space="preserve"> PAGEREF _Toc97800219 \h </w:instrText>
            </w:r>
            <w:r>
              <w:rPr>
                <w:noProof/>
                <w:webHidden/>
              </w:rPr>
              <w:fldChar w:fldCharType="separate"/>
            </w:r>
            <w:r>
              <w:rPr>
                <w:noProof/>
                <w:webHidden/>
              </w:rPr>
              <w:t>38</w:t>
            </w:r>
            <w:r>
              <w:rPr>
                <w:noProof/>
                <w:webHidden/>
              </w:rPr>
              <w:fldChar w:fldCharType="end"/>
            </w:r>
          </w:hyperlink>
        </w:p>
        <w:p>
          <w:pPr>
            <w:pStyle w:val="TOC2"/>
            <w:tabs>
              <w:tab w:val="right" w:leader="dot" w:pos="9457"/>
            </w:tabs>
            <w:rPr>
              <w:rFonts w:eastAsiaTheme="minorEastAsia"/>
              <w:noProof/>
              <w:lang w:eastAsia="de-DE"/>
            </w:rPr>
          </w:pPr>
          <w:hyperlink w:anchor="_Toc97800220" w:history="1">
            <w:r>
              <w:rPr>
                <w:rStyle w:val="Hyperlink"/>
                <w:rFonts w:ascii="Arial" w:hAnsi="Arial" w:cs="Arial"/>
                <w:noProof/>
              </w:rPr>
              <w:t>Erstellung der SIM.TXT (neue SIM.TXT)</w:t>
            </w:r>
            <w:r>
              <w:rPr>
                <w:noProof/>
                <w:webHidden/>
              </w:rPr>
              <w:tab/>
            </w:r>
            <w:r>
              <w:rPr>
                <w:noProof/>
                <w:webHidden/>
              </w:rPr>
              <w:fldChar w:fldCharType="begin"/>
            </w:r>
            <w:r>
              <w:rPr>
                <w:noProof/>
                <w:webHidden/>
              </w:rPr>
              <w:instrText xml:space="preserve"> PAGEREF _Toc97800220 \h </w:instrText>
            </w:r>
            <w:r>
              <w:rPr>
                <w:noProof/>
                <w:webHidden/>
              </w:rPr>
              <w:fldChar w:fldCharType="separate"/>
            </w:r>
            <w:r>
              <w:rPr>
                <w:noProof/>
                <w:webHidden/>
              </w:rPr>
              <w:t>38</w:t>
            </w:r>
            <w:r>
              <w:rPr>
                <w:noProof/>
                <w:webHidden/>
              </w:rPr>
              <w:fldChar w:fldCharType="end"/>
            </w:r>
          </w:hyperlink>
        </w:p>
        <w:p>
          <w:pPr>
            <w:rPr>
              <w:b/>
              <w:bCs/>
            </w:rPr>
          </w:pPr>
          <w:r>
            <w:rPr>
              <w:b/>
              <w:bCs/>
            </w:rPr>
            <w:fldChar w:fldCharType="end"/>
          </w:r>
        </w:p>
      </w:sdtContent>
    </w:sdt>
    <w:p>
      <w:pPr>
        <w:rPr>
          <w:rFonts w:ascii="Arial" w:hAnsi="Arial" w:cs="Arial"/>
        </w:rPr>
      </w:pPr>
      <w:r>
        <w:rPr>
          <w:rFonts w:ascii="Arial" w:hAnsi="Arial" w:cs="Arial"/>
        </w:rPr>
        <w:br w:type="page"/>
      </w:r>
    </w:p>
    <w:p>
      <w:pPr>
        <w:pStyle w:val="Heading1"/>
        <w:spacing w:before="60" w:after="60"/>
        <w:rPr>
          <w:rFonts w:ascii="Arial" w:hAnsi="Arial" w:cs="Arial"/>
          <w:color w:val="auto"/>
          <w:sz w:val="32"/>
          <w:szCs w:val="32"/>
        </w:rPr>
      </w:pPr>
      <w:bookmarkStart w:id="0" w:name="_Toc97800194"/>
      <w:r>
        <w:rPr>
          <w:rFonts w:ascii="Arial" w:hAnsi="Arial" w:cs="Arial"/>
          <w:color w:val="auto"/>
          <w:sz w:val="32"/>
          <w:szCs w:val="32"/>
        </w:rPr>
        <w:t>Bemerkungen</w:t>
      </w:r>
      <w:bookmarkEnd w:id="0"/>
    </w:p>
    <w:p>
      <w:pPr>
        <w:spacing w:after="0"/>
        <w:rPr>
          <w:rFonts w:ascii="Arial" w:hAnsi="Arial" w:cs="Arial"/>
        </w:rPr>
      </w:pPr>
    </w:p>
    <w:p>
      <w:pPr>
        <w:spacing w:after="0"/>
        <w:rPr>
          <w:rFonts w:ascii="Arial" w:hAnsi="Arial" w:cs="Arial"/>
        </w:rPr>
      </w:pPr>
    </w:p>
    <w:p>
      <w:pPr>
        <w:spacing w:after="0" w:line="360" w:lineRule="auto"/>
        <w:rPr>
          <w:rFonts w:ascii="Arial" w:hAnsi="Arial" w:cs="Arial"/>
        </w:rPr>
      </w:pPr>
      <w:r>
        <w:rPr>
          <w:rFonts w:ascii="Arial" w:hAnsi="Arial" w:cs="Arial"/>
        </w:rPr>
        <w:t xml:space="preserve">SchILD-NRW ist eine Schulverwaltungssoftware, welche vom Ministerium für Schule und Weiterbildung verantwortet wird. Die Entwicklung erfolgt durch die ribeka GmbH. </w:t>
      </w:r>
    </w:p>
    <w:p>
      <w:pPr>
        <w:spacing w:after="0" w:line="360" w:lineRule="auto"/>
        <w:rPr>
          <w:rFonts w:ascii="Arial" w:hAnsi="Arial" w:cs="Arial"/>
        </w:rPr>
      </w:pPr>
    </w:p>
    <w:p>
      <w:pPr>
        <w:spacing w:after="0" w:line="360" w:lineRule="auto"/>
        <w:rPr>
          <w:rFonts w:ascii="Arial" w:hAnsi="Arial" w:cs="Arial"/>
        </w:rPr>
      </w:pPr>
      <w:r>
        <w:rPr>
          <w:rFonts w:ascii="Arial" w:hAnsi="Arial" w:cs="Arial"/>
        </w:rPr>
        <w:t>Information und Technik Nordrhein-Westfalen stellt für SchILD-NRW ein Statistikmodul zur Verfügung, welches bestimmte Daten auf Plausibilität prüft. Dieses Dokument stellt die fachliche Vorgabe für diese Plausibilitätskontrollen dar.</w:t>
      </w:r>
    </w:p>
    <w:p>
      <w:pPr>
        <w:spacing w:after="0" w:line="360" w:lineRule="auto"/>
        <w:rPr>
          <w:rFonts w:ascii="Arial" w:hAnsi="Arial" w:cs="Arial"/>
        </w:rPr>
      </w:pPr>
    </w:p>
    <w:p>
      <w:pPr>
        <w:spacing w:after="0" w:line="360" w:lineRule="auto"/>
        <w:rPr>
          <w:rFonts w:ascii="Arial" w:hAnsi="Arial" w:cs="Arial"/>
        </w:rPr>
      </w:pPr>
      <w:r>
        <w:rPr>
          <w:rFonts w:ascii="Arial" w:hAnsi="Arial" w:cs="Arial"/>
        </w:rPr>
        <w:t>Die Plausibilitätskontrollen erfolgen nicht auf der eigentlichen SchILD-NRW Datenbank. Diese finden sich passwortgeschützt im Verzeichnis C:\Program Files (x86)\SchildNRW\DB. Das Passwort kann bei Bedarf bei der ASDPC-Programmierung angefragt werden.</w:t>
      </w:r>
    </w:p>
    <w:p>
      <w:pPr>
        <w:spacing w:after="0" w:line="360" w:lineRule="auto"/>
        <w:rPr>
          <w:rFonts w:ascii="Arial" w:hAnsi="Arial" w:cs="Arial"/>
        </w:rPr>
      </w:pPr>
    </w:p>
    <w:p>
      <w:pPr>
        <w:spacing w:after="0" w:line="360" w:lineRule="auto"/>
        <w:rPr>
          <w:rFonts w:ascii="Arial" w:hAnsi="Arial" w:cs="Arial"/>
        </w:rPr>
      </w:pPr>
      <w:r>
        <w:rPr>
          <w:rFonts w:ascii="Arial" w:hAnsi="Arial" w:cs="Arial"/>
        </w:rPr>
        <w:t>Die Plausibilitätskontrollen erfolgen in der StatistikDB.mdb. Die StatistikDB.mdb wird befüllt im Rahmen einer Prüfung oder der Bereitstellung der notwendigen Daten für die Amtlichen Schuldaten und wird in SchILD-NRW angestoßen unter dem Menüpunkt „Schulverwaltung/ Statistik/amtliche Schuldaten/“ „Prüfen“ oder „Export (mit Modulen von IT.NRW)“.</w:t>
      </w:r>
    </w:p>
    <w:p>
      <w:pPr>
        <w:spacing w:after="0" w:line="360" w:lineRule="auto"/>
        <w:rPr>
          <w:rFonts w:ascii="Arial" w:hAnsi="Arial" w:cs="Arial"/>
        </w:rPr>
      </w:pPr>
    </w:p>
    <w:p>
      <w:pPr>
        <w:spacing w:after="0" w:line="360" w:lineRule="auto"/>
        <w:rPr>
          <w:rFonts w:ascii="Arial" w:hAnsi="Arial" w:cs="Arial"/>
        </w:rPr>
      </w:pPr>
      <w:r>
        <w:rPr>
          <w:rFonts w:ascii="Arial" w:hAnsi="Arial" w:cs="Arial"/>
        </w:rPr>
        <w:t>Dabei wird zunächst die StatistikDB von SchILD heraus befüllt und anschließend durch das Statistik-Modul von IT.NRW aus der StatistikDB die sim.txt, lehrer.txt, uvd.txt oder abi.txt erzeugt. Die StatistikDB.mdb findet sich im Verzeichnis C:\Users\eigener User\Documents\Statistik oder C:\Program Files (x86)\SchildNRW\Statistik (abhängig von der Einstellung unter „Extras/ Programmeinstellungen/Globale Einstellungen/Statistik-Datenbank“ (StatistikDB.mdb) benutzerbezogen speichern). Der Ausgabepfad der .txt Dateien kann frei gewählt werden.</w:t>
      </w:r>
    </w:p>
    <w:p>
      <w:pPr>
        <w:spacing w:after="0" w:line="360" w:lineRule="auto"/>
        <w:rPr>
          <w:rFonts w:ascii="Arial" w:hAnsi="Arial" w:cs="Arial"/>
        </w:rPr>
      </w:pPr>
    </w:p>
    <w:p>
      <w:pPr>
        <w:spacing w:after="0" w:line="360" w:lineRule="auto"/>
        <w:rPr>
          <w:rFonts w:ascii="Arial" w:hAnsi="Arial" w:cs="Arial"/>
        </w:rPr>
      </w:pPr>
      <w:r>
        <w:rPr>
          <w:rFonts w:ascii="Arial" w:hAnsi="Arial" w:cs="Arial"/>
        </w:rPr>
        <w:t xml:space="preserve">In der Vergangenheit wurden viele Plausibilitätskontrollen spezifiziert und programmiert, die derzeit nicht aktiv geschaltet sind. Die deaktivierten Fehlerprüfungen sind im Kapitel „Inaktive Fehlerprüfungen“ gelistet. </w:t>
      </w:r>
    </w:p>
    <w:p>
      <w:pPr>
        <w:spacing w:after="0" w:line="360" w:lineRule="auto"/>
        <w:rPr>
          <w:rFonts w:ascii="Arial" w:hAnsi="Arial" w:cs="Arial"/>
        </w:rPr>
      </w:pPr>
    </w:p>
    <w:p>
      <w:pPr>
        <w:spacing w:after="0" w:line="360" w:lineRule="auto"/>
        <w:rPr>
          <w:rFonts w:ascii="Arial" w:hAnsi="Arial" w:cs="Arial"/>
        </w:rPr>
      </w:pPr>
      <w:r>
        <w:rPr>
          <w:rFonts w:ascii="Arial" w:hAnsi="Arial" w:cs="Arial"/>
        </w:rPr>
        <w:t xml:space="preserve">Viele Plausibilitätskontrollen prüfen mit Hilfe von Schlüsseltabellen. Hierbei handelt es sich um sogenannte Signier- oder Kombinationsfehler. Die Schlüsseltabellen finden sich in der sogenannten ASDTABS.mdb. Die ASDTABS.mdb kann in dem Portal für Entwickler von Schulverwaltungssoftware unter folgen Link heruntergeladen werden: https://schulverwaltungsprogramme.msb.nrw.de/software.htm. </w:t>
      </w:r>
    </w:p>
    <w:p>
      <w:pPr>
        <w:spacing w:after="0" w:line="360" w:lineRule="auto"/>
        <w:rPr>
          <w:rFonts w:ascii="Arial" w:hAnsi="Arial" w:cs="Arial"/>
        </w:rPr>
      </w:pPr>
    </w:p>
    <w:p>
      <w:pPr>
        <w:spacing w:after="0" w:line="360" w:lineRule="auto"/>
        <w:rPr>
          <w:rFonts w:ascii="Arial" w:hAnsi="Arial" w:cs="Arial"/>
        </w:rPr>
      </w:pPr>
      <w:r>
        <w:rPr>
          <w:rFonts w:ascii="Arial" w:hAnsi="Arial" w:cs="Arial"/>
        </w:rPr>
        <w:t>Neben der ASDTABS.mdb gibt es die STATKUE.mdb. Die STATKUE.mdb ist im Grunde ein speziell auf SchILD zugeschnittener Teilauszug der ASDTABS.mdb. Die STATKUE wird von SchILD bei Bedarf angefordert und für die Verwendung in SchILD angepasst.</w:t>
      </w:r>
    </w:p>
    <w:p>
      <w:pPr>
        <w:spacing w:after="0" w:line="360" w:lineRule="auto"/>
        <w:rPr>
          <w:rFonts w:ascii="Arial" w:hAnsi="Arial" w:cs="Arial"/>
        </w:rPr>
      </w:pPr>
    </w:p>
    <w:p>
      <w:pPr>
        <w:spacing w:after="0" w:line="360" w:lineRule="auto"/>
        <w:rPr>
          <w:rFonts w:ascii="Arial" w:hAnsi="Arial" w:cs="Arial"/>
        </w:rPr>
      </w:pPr>
      <w:r>
        <w:rPr>
          <w:rFonts w:ascii="Arial" w:hAnsi="Arial" w:cs="Arial"/>
        </w:rPr>
        <w:t xml:space="preserve">Außerdem in SchILD-NRW hinterlegt ist die SCHULVER.mdb. Die SCHULVER.mdb enthält alle gültigen Schulnummern mit weiteren Informationen. Es handelt sich bei der Die SCHULVER.mdb im Grunde um einen Abzug der Schuldatei. </w:t>
      </w:r>
    </w:p>
    <w:p>
      <w:pPr>
        <w:spacing w:after="0" w:line="360" w:lineRule="auto"/>
        <w:rPr>
          <w:rFonts w:ascii="Arial" w:hAnsi="Arial" w:cs="Arial"/>
        </w:rPr>
      </w:pPr>
    </w:p>
    <w:p>
      <w:pPr>
        <w:spacing w:after="0" w:line="360" w:lineRule="auto"/>
        <w:rPr>
          <w:rFonts w:ascii="Arial" w:hAnsi="Arial" w:cs="Arial"/>
        </w:rPr>
      </w:pPr>
      <w:r>
        <w:rPr>
          <w:rFonts w:ascii="Arial" w:hAnsi="Arial" w:cs="Arial"/>
        </w:rPr>
        <w:t xml:space="preserve">Alle genannten mdb-Datenbanken können mit Hilfe des Explorers im SchILD-NRW Ordner geöffnet werden (C:\Program Files (x86)\SchildNRW\Keytabs; Access wird benötigt). </w:t>
      </w:r>
    </w:p>
    <w:p>
      <w:pPr>
        <w:spacing w:after="0" w:line="360" w:lineRule="auto"/>
        <w:rPr>
          <w:rFonts w:ascii="Arial" w:hAnsi="Arial" w:cs="Arial"/>
        </w:rPr>
      </w:pPr>
    </w:p>
    <w:p>
      <w:pPr>
        <w:spacing w:after="0" w:line="360" w:lineRule="auto"/>
        <w:rPr>
          <w:rFonts w:ascii="Arial" w:hAnsi="Arial" w:cs="Arial"/>
        </w:rPr>
      </w:pPr>
      <w:r>
        <w:rPr>
          <w:rFonts w:ascii="Arial" w:hAnsi="Arial" w:cs="Arial"/>
        </w:rPr>
        <w:t xml:space="preserve">Die SchILD-Fehlertexte müssen von der Methodik in der SCHLUE.mdb unter „Fehlertabellen“ gepflegt werden. </w:t>
      </w:r>
    </w:p>
    <w:p>
      <w:pPr>
        <w:spacing w:after="0" w:line="360" w:lineRule="auto"/>
        <w:rPr>
          <w:rFonts w:ascii="Arial" w:hAnsi="Arial" w:cs="Arial"/>
        </w:rPr>
      </w:pPr>
    </w:p>
    <w:p>
      <w:pPr>
        <w:spacing w:after="0" w:line="360" w:lineRule="auto"/>
        <w:rPr>
          <w:rFonts w:ascii="Arial" w:hAnsi="Arial" w:cs="Arial"/>
        </w:rPr>
      </w:pPr>
      <w:r>
        <w:rPr>
          <w:rFonts w:ascii="Arial" w:hAnsi="Arial" w:cs="Arial"/>
        </w:rPr>
        <w:t xml:space="preserve">Mit Hilfe des Statistikmoduls werden auch die Exportdateien SIM.TXT (neue SIM.TXT), ABI.TXT sowie UVD.TXT (Abteilungsdatenformat) und LEHRER.TXT (Abteilungsdatenformat) erzeugt. </w:t>
      </w:r>
    </w:p>
    <w:p>
      <w:pPr>
        <w:spacing w:after="0" w:line="360" w:lineRule="auto"/>
        <w:rPr>
          <w:rFonts w:ascii="Arial" w:hAnsi="Arial" w:cs="Arial"/>
        </w:rPr>
      </w:pPr>
      <w:r>
        <w:rPr>
          <w:rFonts w:ascii="Arial" w:hAnsi="Arial" w:cs="Arial"/>
        </w:rPr>
        <w:t xml:space="preserve">Im Zuge der Bereitstellung dieser Dateien, finden Umschlüsselungen statt, die ebenfalls in diesem Dokument erläutert werden. </w:t>
      </w:r>
    </w:p>
    <w:p>
      <w:pPr>
        <w:spacing w:after="0" w:line="360" w:lineRule="auto"/>
        <w:rPr>
          <w:rFonts w:ascii="Arial" w:hAnsi="Arial" w:cs="Arial"/>
        </w:rPr>
      </w:pPr>
    </w:p>
    <w:p>
      <w:pPr>
        <w:spacing w:after="0" w:line="360" w:lineRule="auto"/>
        <w:rPr>
          <w:rFonts w:ascii="Arial" w:hAnsi="Arial" w:cs="Arial"/>
        </w:rPr>
      </w:pPr>
      <w:r>
        <w:rPr>
          <w:rFonts w:ascii="Arial" w:hAnsi="Arial" w:cs="Arial"/>
        </w:rPr>
        <w:t xml:space="preserve">Änderungen zum Vorjahr sind </w:t>
      </w:r>
      <w:r>
        <w:rPr>
          <w:rFonts w:ascii="Arial" w:hAnsi="Arial" w:cs="Arial"/>
          <w:highlight w:val="yellow"/>
        </w:rPr>
        <w:t>gelb</w:t>
      </w:r>
      <w:r>
        <w:rPr>
          <w:rFonts w:ascii="Arial" w:hAnsi="Arial" w:cs="Arial"/>
        </w:rPr>
        <w:t xml:space="preserve"> hinterlegt. </w:t>
      </w:r>
    </w:p>
    <w:p>
      <w:pPr>
        <w:spacing w:after="0" w:line="360" w:lineRule="auto"/>
        <w:rPr>
          <w:rFonts w:ascii="Arial" w:hAnsi="Arial" w:cs="Arial"/>
        </w:rPr>
      </w:pPr>
      <w:r>
        <w:rPr>
          <w:rFonts w:ascii="Arial" w:hAnsi="Arial" w:cs="Arial"/>
        </w:rPr>
        <w:t xml:space="preserve">Im Programmcode hinterlegte Jahreskonstanten, welche jährlich angepasst werden müssen sind </w:t>
      </w:r>
      <w:r>
        <w:rPr>
          <w:rFonts w:ascii="Arial" w:hAnsi="Arial" w:cs="Arial"/>
          <w:highlight w:val="green"/>
        </w:rPr>
        <w:t>grün</w:t>
      </w:r>
      <w:r>
        <w:rPr>
          <w:rFonts w:ascii="Arial" w:hAnsi="Arial" w:cs="Arial"/>
        </w:rPr>
        <w:t xml:space="preserve"> hinterlegt.</w:t>
      </w:r>
    </w:p>
    <w:p>
      <w:pPr>
        <w:spacing w:after="0"/>
        <w:rPr>
          <w:rFonts w:ascii="Arial" w:hAnsi="Arial" w:cs="Arial"/>
        </w:rPr>
      </w:pPr>
    </w:p>
    <w:p>
      <w:pPr>
        <w:spacing w:after="0"/>
        <w:rPr>
          <w:rFonts w:ascii="Arial" w:hAnsi="Arial" w:cs="Arial"/>
        </w:rPr>
      </w:pPr>
    </w:p>
    <w:p>
      <w:pPr>
        <w:pStyle w:val="Heading1"/>
        <w:spacing w:before="60" w:after="60"/>
        <w:rPr>
          <w:rFonts w:ascii="Arial" w:hAnsi="Arial" w:cs="Arial"/>
          <w:color w:val="auto"/>
          <w:sz w:val="32"/>
          <w:szCs w:val="32"/>
        </w:rPr>
      </w:pPr>
      <w:bookmarkStart w:id="1" w:name="_Toc97800195"/>
      <w:r>
        <w:rPr>
          <w:rFonts w:ascii="Arial" w:hAnsi="Arial" w:cs="Arial"/>
          <w:color w:val="auto"/>
          <w:sz w:val="32"/>
          <w:szCs w:val="32"/>
        </w:rPr>
        <w:t>Schlüsselkatalog</w:t>
      </w:r>
      <w:bookmarkEnd w:id="1"/>
    </w:p>
    <w:p>
      <w:pPr>
        <w:spacing w:after="0"/>
        <w:rPr>
          <w:rFonts w:ascii="Arial" w:hAnsi="Arial" w:cs="Arial"/>
        </w:rPr>
      </w:pPr>
    </w:p>
    <w:p>
      <w:pPr>
        <w:spacing w:after="0"/>
        <w:rPr>
          <w:rFonts w:ascii="Arial" w:hAnsi="Arial" w:cs="Arial"/>
        </w:rPr>
      </w:pPr>
      <w:r>
        <w:rPr>
          <w:rFonts w:ascii="Arial" w:hAnsi="Arial" w:cs="Arial"/>
        </w:rPr>
        <w:t>SDB_Schueler: Status</w:t>
      </w:r>
    </w:p>
    <w:p>
      <w:pPr>
        <w:spacing w:after="0"/>
        <w:rPr>
          <w:rFonts w:ascii="Arial" w:hAnsi="Arial" w:cs="Arial"/>
        </w:rPr>
      </w:pPr>
    </w:p>
    <w:tbl>
      <w:tblPr>
        <w:tblStyle w:val="TableGrid"/>
        <w:tblW w:w="0" w:type="auto"/>
        <w:tblLook w:val="04A0"/>
      </w:tblPr>
      <w:tblGrid>
        <w:gridCol w:w="3202"/>
        <w:gridCol w:w="3203"/>
      </w:tblGrid>
      <w:tr>
        <w:tblPrEx>
          <w:tblW w:w="0" w:type="auto"/>
          <w:tblLook w:val="04A0"/>
        </w:tblPrEx>
        <w:tc>
          <w:tcPr>
            <w:tcW w:w="3202" w:type="dxa"/>
          </w:tcPr>
          <w:p>
            <w:pPr>
              <w:spacing w:before="60" w:after="60"/>
              <w:rPr>
                <w:rFonts w:ascii="Arial" w:hAnsi="Arial" w:cs="Arial"/>
                <w:b/>
              </w:rPr>
            </w:pPr>
            <w:r>
              <w:rPr>
                <w:rFonts w:ascii="Arial" w:hAnsi="Arial" w:cs="Arial"/>
                <w:b/>
              </w:rPr>
              <w:t>Status</w:t>
            </w:r>
          </w:p>
        </w:tc>
        <w:tc>
          <w:tcPr>
            <w:tcW w:w="3203" w:type="dxa"/>
          </w:tcPr>
          <w:p>
            <w:pPr>
              <w:spacing w:before="60" w:after="60"/>
              <w:rPr>
                <w:rFonts w:ascii="Arial" w:hAnsi="Arial" w:cs="Arial"/>
                <w:b/>
              </w:rPr>
            </w:pPr>
            <w:r>
              <w:rPr>
                <w:rFonts w:ascii="Arial" w:hAnsi="Arial" w:cs="Arial"/>
                <w:b/>
              </w:rPr>
              <w:t>Bedeutung</w:t>
            </w:r>
          </w:p>
        </w:tc>
      </w:tr>
      <w:tr>
        <w:tblPrEx>
          <w:tblW w:w="0" w:type="auto"/>
          <w:tblLook w:val="04A0"/>
        </w:tblPrEx>
        <w:tc>
          <w:tcPr>
            <w:tcW w:w="3202" w:type="dxa"/>
          </w:tcPr>
          <w:p>
            <w:pPr>
              <w:spacing w:before="60" w:after="60"/>
              <w:rPr>
                <w:rFonts w:ascii="Arial" w:hAnsi="Arial" w:cs="Arial"/>
              </w:rPr>
            </w:pPr>
            <w:r>
              <w:rPr>
                <w:rFonts w:ascii="Arial" w:hAnsi="Arial" w:cs="Arial"/>
              </w:rPr>
              <w:t>0</w:t>
            </w:r>
          </w:p>
        </w:tc>
        <w:tc>
          <w:tcPr>
            <w:tcW w:w="3203" w:type="dxa"/>
          </w:tcPr>
          <w:p>
            <w:pPr>
              <w:spacing w:before="60" w:after="60"/>
              <w:rPr>
                <w:rFonts w:ascii="Arial" w:hAnsi="Arial" w:cs="Arial"/>
              </w:rPr>
            </w:pPr>
            <w:r>
              <w:rPr>
                <w:rFonts w:ascii="Arial" w:hAnsi="Arial" w:cs="Arial"/>
              </w:rPr>
              <w:t>Schüleraufnahmedatei</w:t>
            </w:r>
          </w:p>
        </w:tc>
      </w:tr>
      <w:tr>
        <w:tblPrEx>
          <w:tblW w:w="0" w:type="auto"/>
          <w:tblLook w:val="04A0"/>
        </w:tblPrEx>
        <w:tc>
          <w:tcPr>
            <w:tcW w:w="3202" w:type="dxa"/>
          </w:tcPr>
          <w:p>
            <w:pPr>
              <w:spacing w:before="60" w:after="60"/>
              <w:rPr>
                <w:rFonts w:ascii="Arial" w:hAnsi="Arial" w:cs="Arial"/>
              </w:rPr>
            </w:pPr>
            <w:r>
              <w:rPr>
                <w:rFonts w:ascii="Arial" w:hAnsi="Arial" w:cs="Arial"/>
              </w:rPr>
              <w:t>1</w:t>
            </w:r>
          </w:p>
        </w:tc>
        <w:tc>
          <w:tcPr>
            <w:tcW w:w="3203" w:type="dxa"/>
          </w:tcPr>
          <w:p>
            <w:pPr>
              <w:spacing w:before="60" w:after="60"/>
              <w:rPr>
                <w:rFonts w:ascii="Arial" w:hAnsi="Arial" w:cs="Arial"/>
              </w:rPr>
            </w:pPr>
            <w:r>
              <w:rPr>
                <w:rFonts w:ascii="Arial" w:hAnsi="Arial" w:cs="Arial"/>
              </w:rPr>
              <w:t>Warteliste</w:t>
            </w:r>
          </w:p>
        </w:tc>
      </w:tr>
      <w:tr>
        <w:tblPrEx>
          <w:tblW w:w="0" w:type="auto"/>
          <w:tblLook w:val="04A0"/>
        </w:tblPrEx>
        <w:tc>
          <w:tcPr>
            <w:tcW w:w="3202" w:type="dxa"/>
          </w:tcPr>
          <w:p>
            <w:pPr>
              <w:spacing w:before="60" w:after="60"/>
              <w:rPr>
                <w:rFonts w:ascii="Arial" w:hAnsi="Arial" w:cs="Arial"/>
              </w:rPr>
            </w:pPr>
            <w:r>
              <w:rPr>
                <w:rFonts w:ascii="Arial" w:hAnsi="Arial" w:cs="Arial"/>
              </w:rPr>
              <w:t>2</w:t>
            </w:r>
          </w:p>
        </w:tc>
        <w:tc>
          <w:tcPr>
            <w:tcW w:w="3203" w:type="dxa"/>
          </w:tcPr>
          <w:p>
            <w:pPr>
              <w:spacing w:before="60" w:after="60"/>
              <w:rPr>
                <w:rFonts w:ascii="Arial" w:hAnsi="Arial" w:cs="Arial"/>
              </w:rPr>
            </w:pPr>
            <w:r>
              <w:rPr>
                <w:rFonts w:ascii="Arial" w:hAnsi="Arial" w:cs="Arial"/>
              </w:rPr>
              <w:t>Aktiv</w:t>
            </w:r>
          </w:p>
        </w:tc>
      </w:tr>
      <w:tr>
        <w:tblPrEx>
          <w:tblW w:w="0" w:type="auto"/>
          <w:tblLook w:val="04A0"/>
        </w:tblPrEx>
        <w:tc>
          <w:tcPr>
            <w:tcW w:w="3202" w:type="dxa"/>
          </w:tcPr>
          <w:p>
            <w:pPr>
              <w:spacing w:before="60" w:after="60"/>
              <w:rPr>
                <w:rFonts w:ascii="Arial" w:hAnsi="Arial" w:cs="Arial"/>
              </w:rPr>
            </w:pPr>
            <w:r>
              <w:rPr>
                <w:rFonts w:ascii="Arial" w:hAnsi="Arial" w:cs="Arial"/>
              </w:rPr>
              <w:t>3</w:t>
            </w:r>
          </w:p>
        </w:tc>
        <w:tc>
          <w:tcPr>
            <w:tcW w:w="3203" w:type="dxa"/>
          </w:tcPr>
          <w:p>
            <w:pPr>
              <w:spacing w:before="60" w:after="60"/>
              <w:rPr>
                <w:rFonts w:ascii="Arial" w:hAnsi="Arial" w:cs="Arial"/>
              </w:rPr>
            </w:pPr>
            <w:r>
              <w:rPr>
                <w:rFonts w:ascii="Arial" w:hAnsi="Arial" w:cs="Arial"/>
              </w:rPr>
              <w:t>beurlaubt</w:t>
            </w:r>
          </w:p>
        </w:tc>
      </w:tr>
      <w:tr>
        <w:tblPrEx>
          <w:tblW w:w="0" w:type="auto"/>
          <w:tblLook w:val="04A0"/>
        </w:tblPrEx>
        <w:tc>
          <w:tcPr>
            <w:tcW w:w="3202" w:type="dxa"/>
          </w:tcPr>
          <w:p>
            <w:pPr>
              <w:spacing w:before="60" w:after="60"/>
              <w:rPr>
                <w:rFonts w:ascii="Arial" w:hAnsi="Arial" w:cs="Arial"/>
              </w:rPr>
            </w:pPr>
            <w:r>
              <w:rPr>
                <w:rFonts w:ascii="Arial" w:hAnsi="Arial" w:cs="Arial"/>
              </w:rPr>
              <w:t>6</w:t>
            </w:r>
          </w:p>
        </w:tc>
        <w:tc>
          <w:tcPr>
            <w:tcW w:w="3203" w:type="dxa"/>
          </w:tcPr>
          <w:p>
            <w:pPr>
              <w:spacing w:before="60" w:after="60"/>
              <w:rPr>
                <w:rFonts w:ascii="Arial" w:hAnsi="Arial" w:cs="Arial"/>
              </w:rPr>
            </w:pPr>
            <w:r>
              <w:rPr>
                <w:rFonts w:ascii="Arial" w:hAnsi="Arial" w:cs="Arial"/>
              </w:rPr>
              <w:t>extern</w:t>
            </w:r>
          </w:p>
        </w:tc>
      </w:tr>
      <w:tr>
        <w:tblPrEx>
          <w:tblW w:w="0" w:type="auto"/>
          <w:tblLook w:val="04A0"/>
        </w:tblPrEx>
        <w:tc>
          <w:tcPr>
            <w:tcW w:w="3202" w:type="dxa"/>
          </w:tcPr>
          <w:p>
            <w:pPr>
              <w:spacing w:before="60" w:after="60"/>
              <w:rPr>
                <w:rFonts w:ascii="Arial" w:hAnsi="Arial" w:cs="Arial"/>
              </w:rPr>
            </w:pPr>
            <w:r>
              <w:rPr>
                <w:rFonts w:ascii="Arial" w:hAnsi="Arial" w:cs="Arial"/>
              </w:rPr>
              <w:t>8</w:t>
            </w:r>
          </w:p>
        </w:tc>
        <w:tc>
          <w:tcPr>
            <w:tcW w:w="3203" w:type="dxa"/>
          </w:tcPr>
          <w:p>
            <w:pPr>
              <w:spacing w:before="60" w:after="60"/>
              <w:rPr>
                <w:rFonts w:ascii="Arial" w:hAnsi="Arial" w:cs="Arial"/>
              </w:rPr>
            </w:pPr>
            <w:r>
              <w:rPr>
                <w:rFonts w:ascii="Arial" w:hAnsi="Arial" w:cs="Arial"/>
              </w:rPr>
              <w:t>Abschluss</w:t>
            </w:r>
          </w:p>
        </w:tc>
      </w:tr>
      <w:tr>
        <w:tblPrEx>
          <w:tblW w:w="0" w:type="auto"/>
          <w:tblLook w:val="04A0"/>
        </w:tblPrEx>
        <w:tc>
          <w:tcPr>
            <w:tcW w:w="3202" w:type="dxa"/>
          </w:tcPr>
          <w:p>
            <w:pPr>
              <w:spacing w:before="60" w:after="60"/>
              <w:rPr>
                <w:rFonts w:ascii="Arial" w:hAnsi="Arial" w:cs="Arial"/>
              </w:rPr>
            </w:pPr>
            <w:r>
              <w:rPr>
                <w:rFonts w:ascii="Arial" w:hAnsi="Arial" w:cs="Arial"/>
              </w:rPr>
              <w:t>9</w:t>
            </w:r>
          </w:p>
        </w:tc>
        <w:tc>
          <w:tcPr>
            <w:tcW w:w="3203" w:type="dxa"/>
          </w:tcPr>
          <w:p>
            <w:pPr>
              <w:spacing w:before="60" w:after="60"/>
              <w:rPr>
                <w:rFonts w:ascii="Arial" w:hAnsi="Arial" w:cs="Arial"/>
              </w:rPr>
            </w:pPr>
            <w:r>
              <w:rPr>
                <w:rFonts w:ascii="Arial" w:hAnsi="Arial" w:cs="Arial"/>
              </w:rPr>
              <w:t>Abgänger (ohne Abschluss)</w:t>
            </w:r>
          </w:p>
        </w:tc>
      </w:tr>
    </w:tbl>
    <w:p>
      <w:pPr>
        <w:rPr>
          <w:rFonts w:ascii="Arial" w:hAnsi="Arial" w:cs="Arial"/>
        </w:rPr>
      </w:pPr>
      <w:r>
        <w:rPr>
          <w:rFonts w:ascii="Arial" w:hAnsi="Arial" w:cs="Arial"/>
        </w:rPr>
        <w:br w:type="page"/>
      </w:r>
    </w:p>
    <w:p>
      <w:pPr>
        <w:pStyle w:val="Heading1"/>
        <w:spacing w:before="60" w:after="60"/>
        <w:rPr>
          <w:rFonts w:ascii="Arial" w:hAnsi="Arial" w:cs="Arial"/>
          <w:color w:val="auto"/>
          <w:sz w:val="32"/>
          <w:szCs w:val="32"/>
        </w:rPr>
      </w:pPr>
      <w:bookmarkStart w:id="2" w:name="_Toc97800196"/>
      <w:r>
        <w:rPr>
          <w:rFonts w:ascii="Arial" w:hAnsi="Arial" w:cs="Arial"/>
          <w:color w:val="auto"/>
          <w:sz w:val="32"/>
          <w:szCs w:val="32"/>
        </w:rPr>
        <w:t>Aktive Fehlerprüfungen</w:t>
      </w:r>
      <w:bookmarkEnd w:id="2"/>
    </w:p>
    <w:p>
      <w:pPr>
        <w:spacing w:after="0"/>
        <w:rPr>
          <w:rFonts w:ascii="Arial" w:hAnsi="Arial" w:cs="Arial"/>
        </w:rPr>
      </w:pPr>
    </w:p>
    <w:p>
      <w:pPr>
        <w:pStyle w:val="Heading2"/>
        <w:spacing w:before="0"/>
        <w:rPr>
          <w:rFonts w:ascii="Arial" w:hAnsi="Arial" w:cs="Arial"/>
          <w:b w:val="0"/>
          <w:color w:val="auto"/>
          <w:sz w:val="28"/>
          <w:szCs w:val="28"/>
        </w:rPr>
      </w:pPr>
      <w:bookmarkStart w:id="3" w:name="_Toc97800197"/>
      <w:r>
        <w:rPr>
          <w:rFonts w:ascii="Arial" w:hAnsi="Arial" w:cs="Arial"/>
          <w:b w:val="0"/>
          <w:color w:val="auto"/>
          <w:sz w:val="28"/>
          <w:szCs w:val="28"/>
        </w:rPr>
        <w:t>SDB_SCHUELER</w:t>
      </w:r>
      <w:bookmarkEnd w:id="3"/>
    </w:p>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A01</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 xml:space="preserve">Individualdaten I: Geschlecht fehlt oder ist unzulässig besetzt.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Geschlecht</w:t>
            </w:r>
            <w:r>
              <w:rPr>
                <w:rFonts w:ascii="Arial" w:hAnsi="Arial" w:cs="Arial"/>
              </w:rPr>
              <w:t xml:space="preserve"> </w:t>
            </w:r>
            <w:r>
              <w:rPr>
                <w:rFonts w:ascii="Times New Roman" w:hAnsi="Times New Roman" w:cs="Times New Roman"/>
              </w:rPr>
              <w:t>≠</w:t>
            </w:r>
            <w:r>
              <w:rPr>
                <w:rFonts w:ascii="Arial" w:hAnsi="Arial" w:cs="Arial"/>
              </w:rPr>
              <w:t xml:space="preserve"> 3, 4, 5, 6</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A02</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 Geburtsdatum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Geburtsdatum</w:t>
            </w:r>
            <w:r>
              <w:rPr>
                <w:rFonts w:ascii="Arial" w:hAnsi="Arial" w:cs="Arial"/>
              </w:rPr>
              <w:t xml:space="preserve"> </w:t>
            </w:r>
            <w:r>
              <w:rPr>
                <w:rFonts w:ascii="Times New Roman" w:hAnsi="Times New Roman" w:cs="Times New Roman"/>
              </w:rPr>
              <w:t>=</w:t>
            </w:r>
            <w:r>
              <w:rPr>
                <w:rFonts w:ascii="Arial" w:hAnsi="Arial" w:cs="Arial"/>
              </w:rPr>
              <w:t xml:space="preserve">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A03</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 xml:space="preserve">Alle </w:t>
            </w:r>
            <w:r>
              <w:rPr>
                <w:rFonts w:ascii="Arial" w:hAnsi="Arial" w:cs="Arial"/>
                <w:highlight w:val="yellow"/>
              </w:rPr>
              <w:t>ohne WB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 Konfession fehlt/fehlerhaft.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 xml:space="preserve">STATUS = 2 </w:t>
            </w:r>
            <w:r>
              <w:rPr>
                <w:rFonts w:ascii="Symbol" w:hAnsi="Symbol" w:cs="Arial"/>
                <w:caps/>
              </w:rPr>
              <w:sym w:font="Symbol" w:char="F0D9"/>
            </w:r>
            <w:r>
              <w:rPr>
                <w:rFonts w:ascii="Arial" w:hAnsi="Arial" w:cs="Arial"/>
                <w:caps/>
              </w:rPr>
              <w:t xml:space="preserve"> Religion</w:t>
            </w:r>
            <w:r>
              <w:rPr>
                <w:rFonts w:ascii="Arial" w:hAnsi="Arial" w:cs="Arial"/>
              </w:rPr>
              <w:t xml:space="preserve"> </w:t>
            </w:r>
            <w:r>
              <w:rPr>
                <w:rFonts w:ascii="Symbol" w:hAnsi="Symbol" w:cs="Arial"/>
              </w:rPr>
              <w:sym w:font="Symbol" w:char="F0CF"/>
            </w:r>
            <w:r>
              <w:rPr>
                <w:rFonts w:ascii="Arial" w:hAnsi="Arial" w:cs="Arial"/>
              </w:rPr>
              <w:t xml:space="preserve"> {"Schlüssel"}</w:t>
            </w:r>
          </w:p>
          <w:p>
            <w:pPr>
              <w:spacing w:before="120" w:after="120"/>
              <w:rPr>
                <w:rFonts w:ascii="Arial" w:hAnsi="Arial" w:cs="Arial"/>
              </w:rPr>
            </w:pPr>
            <w:r>
              <w:rPr>
                <w:rFonts w:ascii="Arial" w:hAnsi="Arial" w:cs="Arial"/>
              </w:rPr>
              <w:t>ASDTABS.MDB, "Religionen", Feld "Schlüssel"</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A04</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 1. Staatsangehörigkeit fehlt/ fehlerhaft.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caps/>
              </w:rPr>
            </w:pPr>
            <w:r>
              <w:rPr>
                <w:rFonts w:ascii="Arial" w:hAnsi="Arial" w:cs="Arial"/>
                <w:caps/>
                <w:highlight w:val="yellow"/>
              </w:rPr>
              <w:t>[(</w:t>
            </w:r>
            <w:r>
              <w:rPr>
                <w:rFonts w:ascii="Arial" w:hAnsi="Arial" w:cs="Arial"/>
                <w:caps/>
              </w:rPr>
              <w:t>STATUS = 2, 8</w:t>
            </w:r>
            <w:r>
              <w:rPr>
                <w:rFonts w:ascii="Arial" w:hAnsi="Arial" w:cs="Arial"/>
                <w:caps/>
                <w:highlight w:val="yellow"/>
              </w:rPr>
              <w:t xml:space="preserve">) ˅ (STATUS = 9 </w:t>
            </w:r>
            <w:r>
              <w:rPr>
                <w:rFonts w:ascii="Symbol" w:hAnsi="Symbol" w:cs="Arial"/>
                <w:highlight w:val="yellow"/>
              </w:rPr>
              <w:sym w:font="Symbol" w:char="F0D9"/>
            </w:r>
            <w:r>
              <w:rPr>
                <w:rFonts w:ascii="Arial" w:hAnsi="Arial" w:cs="Arial"/>
                <w:highlight w:val="yellow"/>
              </w:rPr>
              <w:t xml:space="preserve"> SCHULPFLICHTERFÜLLT = 1)</w:t>
            </w:r>
            <w:r>
              <w:rPr>
                <w:rFonts w:ascii="Arial" w:hAnsi="Arial" w:cs="Arial"/>
                <w:caps/>
                <w:highlight w:val="yellow"/>
              </w:rPr>
              <w:t>]</w:t>
            </w:r>
          </w:p>
          <w:p>
            <w:pPr>
              <w:spacing w:before="120" w:after="120"/>
              <w:rPr>
                <w:rFonts w:ascii="Arial" w:hAnsi="Arial" w:cs="Arial"/>
              </w:rPr>
            </w:pPr>
            <w:r>
              <w:rPr>
                <w:rFonts w:ascii="Symbol" w:hAnsi="Symbol" w:cs="Arial"/>
              </w:rPr>
              <w:sym w:font="Symbol" w:char="F0D9"/>
            </w:r>
            <w:r>
              <w:rPr>
                <w:rFonts w:ascii="Arial" w:hAnsi="Arial" w:cs="Arial"/>
              </w:rPr>
              <w:t xml:space="preserve"> </w:t>
            </w:r>
            <w:r>
              <w:rPr>
                <w:rFonts w:ascii="Arial" w:hAnsi="Arial" w:cs="Arial"/>
                <w:caps/>
              </w:rPr>
              <w:t>Staatsangehoerigkeit</w:t>
            </w:r>
            <w:r>
              <w:rPr>
                <w:rFonts w:ascii="Arial" w:hAnsi="Arial" w:cs="Arial"/>
              </w:rPr>
              <w:t xml:space="preserve"> </w:t>
            </w:r>
            <w:r>
              <w:rPr>
                <w:rFonts w:ascii="Symbol" w:hAnsi="Symbol" w:cs="Arial"/>
              </w:rPr>
              <w:sym w:font="Symbol" w:char="F0CF"/>
            </w:r>
            <w:r>
              <w:rPr>
                <w:rFonts w:ascii="Arial" w:hAnsi="Arial" w:cs="Arial"/>
                <w:b/>
              </w:rPr>
              <w:t xml:space="preserve"> </w:t>
            </w:r>
            <w:r>
              <w:rPr>
                <w:rFonts w:ascii="Arial" w:hAnsi="Arial" w:cs="Arial"/>
              </w:rPr>
              <w:t>{ASDTABS.MDB, "Nationalitäten",</w:t>
            </w:r>
          </w:p>
          <w:p>
            <w:pPr>
              <w:spacing w:before="120" w:after="120"/>
              <w:rPr>
                <w:rFonts w:ascii="Arial" w:hAnsi="Arial" w:cs="Arial"/>
              </w:rPr>
            </w:pPr>
            <w:r>
              <w:rPr>
                <w:rFonts w:ascii="Arial" w:hAnsi="Arial" w:cs="Arial"/>
              </w:rPr>
              <w:t>Feld "Schlüssel"; 000}</w:t>
            </w:r>
          </w:p>
          <w:p>
            <w:pPr>
              <w:spacing w:before="120" w:after="120"/>
              <w:rPr>
                <w:rFonts w:ascii="Arial" w:hAnsi="Arial" w:cs="Arial"/>
              </w:rPr>
            </w:pPr>
            <w:r>
              <w:rPr>
                <w:rFonts w:ascii="Arial" w:hAnsi="Arial" w:cs="Arial"/>
              </w:rPr>
              <w:t>Fachlicher Hinweis: (000 in Schild „Deutsch“)</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A05</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 PLZ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b/>
              </w:rPr>
            </w:pPr>
            <w:r>
              <w:rPr>
                <w:rFonts w:ascii="Arial" w:hAnsi="Arial" w:cs="Arial"/>
                <w:caps/>
              </w:rPr>
              <w:t>WohnortPLZ</w:t>
            </w:r>
            <w:r>
              <w:rPr>
                <w:rFonts w:ascii="Arial" w:hAnsi="Arial" w:cs="Arial"/>
              </w:rPr>
              <w:t xml:space="preserve">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A06</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 Ort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b/>
              </w:rPr>
            </w:pPr>
            <w:r>
              <w:rPr>
                <w:rFonts w:ascii="Arial" w:hAnsi="Arial" w:cs="Arial"/>
                <w:caps/>
              </w:rPr>
              <w:t>Wohnort</w:t>
            </w:r>
            <w:r>
              <w:rPr>
                <w:rFonts w:ascii="Arial" w:hAnsi="Arial" w:cs="Arial"/>
              </w:rPr>
              <w:t xml:space="preserve">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A08</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 Aufnahmedatum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b/>
              </w:rPr>
            </w:pPr>
            <w:r>
              <w:rPr>
                <w:rFonts w:ascii="Arial" w:hAnsi="Arial" w:cs="Arial"/>
                <w:caps/>
              </w:rPr>
              <w:t xml:space="preserve">STATUS </w:t>
            </w:r>
            <w:r>
              <w:rPr>
                <w:rFonts w:ascii="Times New Roman" w:hAnsi="Times New Roman" w:cs="Times New Roman"/>
                <w:caps/>
              </w:rPr>
              <w:t>≠</w:t>
            </w:r>
            <w:r>
              <w:rPr>
                <w:rFonts w:ascii="Arial" w:hAnsi="Arial" w:cs="Arial"/>
                <w:caps/>
              </w:rPr>
              <w:t xml:space="preserve"> 6 </w:t>
            </w:r>
            <w:r>
              <w:rPr>
                <w:rFonts w:ascii="Symbol" w:hAnsi="Symbol" w:cs="Arial"/>
                <w:caps/>
              </w:rPr>
              <w:sym w:font="Symbol" w:char="F0D9"/>
            </w:r>
            <w:r>
              <w:rPr>
                <w:rFonts w:ascii="Arial" w:hAnsi="Arial" w:cs="Arial"/>
                <w:caps/>
              </w:rPr>
              <w:t xml:space="preserve"> AUFNAHMEDATUM</w:t>
            </w:r>
            <w:r>
              <w:rPr>
                <w:rFonts w:ascii="Arial" w:hAnsi="Arial" w:cs="Arial"/>
              </w:rPr>
              <w:t xml:space="preserve">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A12</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K</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 xml:space="preserve">Individualdaten I: Das Aufnahmedatum des Schülers liegt nach dem Erhebungsstichtag (15.10.). Er darf in die Datenlieferung an die Amtlichen Schuldaten nicht aufgenommen werden. Bitte setzen Sie für die Statistiklieferung den Schüler ggf. auf die Warteliste.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60"/>
              <w:rPr>
                <w:rFonts w:ascii="Arial" w:hAnsi="Arial" w:cs="Arial"/>
              </w:rPr>
            </w:pPr>
            <w:r>
              <w:rPr>
                <w:rFonts w:ascii="Arial" w:hAnsi="Arial" w:cs="Arial"/>
                <w:caps/>
              </w:rPr>
              <w:t xml:space="preserve">STATUS </w:t>
            </w:r>
            <w:r>
              <w:rPr>
                <w:rFonts w:ascii="Times New Roman" w:hAnsi="Times New Roman" w:cs="Times New Roman"/>
                <w:caps/>
              </w:rPr>
              <w:t>≠</w:t>
            </w:r>
            <w:r>
              <w:rPr>
                <w:rFonts w:ascii="Arial" w:hAnsi="Arial" w:cs="Arial"/>
                <w:caps/>
              </w:rPr>
              <w:t xml:space="preserve"> 0, 1 </w:t>
            </w:r>
            <w:r>
              <w:rPr>
                <w:rFonts w:ascii="Symbol" w:hAnsi="Symbol" w:cs="Arial"/>
                <w:caps/>
              </w:rPr>
              <w:sym w:font="Symbol" w:char="F0D9"/>
            </w:r>
            <w:r>
              <w:rPr>
                <w:rFonts w:ascii="Arial" w:hAnsi="Arial" w:cs="Arial"/>
                <w:caps/>
              </w:rPr>
              <w:t xml:space="preserve"> AUFNAHMEDATUM</w:t>
            </w:r>
            <w:r>
              <w:rPr>
                <w:rFonts w:ascii="Arial" w:hAnsi="Arial" w:cs="Arial"/>
              </w:rPr>
              <w:t xml:space="preserve"> &gt; 15.10.</w:t>
            </w:r>
            <w:r>
              <w:rPr>
                <w:rFonts w:ascii="Arial" w:hAnsi="Arial" w:cs="Arial"/>
                <w:highlight w:val="green"/>
              </w:rPr>
              <w:t>JJJJ</w:t>
            </w:r>
          </w:p>
          <w:p>
            <w:pPr>
              <w:spacing w:before="60" w:after="60"/>
              <w:jc w:val="right"/>
              <w:rPr>
                <w:rFonts w:ascii="Arial" w:hAnsi="Arial" w:cs="Arial"/>
                <w:b/>
              </w:rPr>
            </w:pPr>
            <w:r>
              <w:rPr>
                <w:rFonts w:ascii="Arial" w:hAnsi="Arial" w:cs="Arial"/>
                <w:highlight w:val="green"/>
              </w:rPr>
              <w:t>JJJJ = aktuelles Kalenderjahr</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commentRangeStart w:id="4"/>
            <w:commentRangeStart w:id="5"/>
            <w:commentRangeStart w:id="6"/>
            <w:r>
              <w:rPr>
                <w:rFonts w:ascii="Arial" w:hAnsi="Arial" w:cs="Arial"/>
                <w:b/>
              </w:rPr>
              <w:t>A20</w:t>
            </w:r>
            <w:commentRangeEnd w:id="4"/>
            <w:r>
              <w:rPr>
                <w:rStyle w:val="CommentReference"/>
              </w:rPr>
              <w:commentReference w:id="4"/>
            </w:r>
            <w:commentRangeEnd w:id="5"/>
            <w:r>
              <w:rPr>
                <w:rStyle w:val="CommentReference"/>
              </w:rPr>
              <w:commentReference w:id="5"/>
            </w:r>
            <w:commentRangeEnd w:id="6"/>
            <w:r>
              <w:rPr>
                <w:rStyle w:val="CommentReference"/>
              </w:rPr>
              <w:commentReference w:id="6"/>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K</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lang w:val="en-US"/>
              </w:rPr>
            </w:pPr>
            <w:r>
              <w:rPr>
                <w:rFonts w:ascii="Arial" w:hAnsi="Arial" w:cs="Arial"/>
                <w:lang w:val="en-US"/>
              </w:rPr>
              <w:t>H, V, S, R, PS, SK, GE, GM, FW, GY</w:t>
            </w:r>
            <w:r>
              <w:rPr>
                <w:rFonts w:ascii="Arial" w:hAnsi="Arial" w:cs="Arial"/>
                <w:highlight w:val="yellow"/>
                <w:lang w:val="en-US"/>
              </w:rPr>
              <w:t>, SR, SG</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 Obwohl der Schüler nach dem Besuch der Jahrgangsstufe 10</w:t>
            </w:r>
            <w:r>
              <w:rPr>
                <w:rFonts w:ascii="Arial" w:hAnsi="Arial" w:cs="Arial"/>
                <w:highlight w:val="yellow"/>
              </w:rPr>
              <w:t>, EF, Q1 oder Q2</w:t>
            </w:r>
            <w:r>
              <w:rPr>
                <w:rFonts w:ascii="Arial" w:hAnsi="Arial" w:cs="Arial"/>
              </w:rPr>
              <w:t xml:space="preserve"> die Schule verlässt, liegt für das Merkmal "Schulpflicht erfüllt" kein Eintrag vor.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caps/>
              </w:rPr>
            </w:pPr>
            <w:r>
              <w:rPr>
                <w:rFonts w:ascii="Arial" w:hAnsi="Arial" w:cs="Arial"/>
                <w:caps/>
              </w:rPr>
              <w:t xml:space="preserve">STATUS </w:t>
            </w:r>
            <w:r>
              <w:rPr>
                <w:rFonts w:ascii="Times New Roman" w:hAnsi="Times New Roman" w:cs="Times New Roman"/>
                <w:caps/>
              </w:rPr>
              <w:t>=</w:t>
            </w:r>
            <w:r>
              <w:rPr>
                <w:rFonts w:ascii="Arial" w:hAnsi="Arial" w:cs="Arial"/>
                <w:caps/>
              </w:rPr>
              <w:t xml:space="preserve"> 8, 9 </w:t>
            </w:r>
          </w:p>
          <w:p>
            <w:pPr>
              <w:spacing w:before="120" w:after="120"/>
              <w:rPr>
                <w:rFonts w:ascii="Arial" w:hAnsi="Arial" w:cs="Arial"/>
                <w:caps/>
              </w:rPr>
            </w:pPr>
            <w:r>
              <w:rPr>
                <w:rFonts w:ascii="Symbol" w:hAnsi="Symbol" w:cs="Arial"/>
                <w:caps/>
              </w:rPr>
              <w:sym w:font="Symbol" w:char="F0D9"/>
            </w:r>
            <w:r>
              <w:rPr>
                <w:rFonts w:ascii="Arial" w:hAnsi="Arial" w:cs="Arial"/>
                <w:caps/>
              </w:rPr>
              <w:t xml:space="preserve"> </w:t>
            </w:r>
            <w:r>
              <w:rPr>
                <w:rFonts w:ascii="Arial" w:hAnsi="Arial" w:cs="Arial"/>
                <w:caps/>
                <w:strike/>
                <w:highlight w:val="yellow"/>
              </w:rPr>
              <w:t>LSJAHRGANG</w:t>
            </w:r>
            <w:r>
              <w:rPr>
                <w:rFonts w:ascii="Arial" w:hAnsi="Arial" w:cs="Arial"/>
                <w:caps/>
              </w:rPr>
              <w:t xml:space="preserve"> </w:t>
            </w:r>
            <w:r>
              <w:rPr>
                <w:rFonts w:ascii="Arial" w:hAnsi="Arial" w:cs="Arial"/>
                <w:caps/>
                <w:highlight w:val="yellow"/>
              </w:rPr>
              <w:t>VOJAHRGANG</w:t>
            </w:r>
            <w:r>
              <w:rPr>
                <w:rFonts w:ascii="Arial" w:hAnsi="Arial" w:cs="Arial"/>
                <w:caps/>
              </w:rPr>
              <w:t xml:space="preserve"> = 10</w:t>
            </w:r>
            <w:r>
              <w:rPr>
                <w:rFonts w:ascii="Arial" w:hAnsi="Arial" w:cs="Arial"/>
                <w:caps/>
                <w:highlight w:val="yellow"/>
              </w:rPr>
              <w:t>, EF, Q1, Q2</w:t>
            </w:r>
            <w:r>
              <w:rPr>
                <w:rFonts w:ascii="Arial" w:hAnsi="Arial" w:cs="Arial"/>
                <w:caps/>
              </w:rPr>
              <w:t xml:space="preserve"> </w:t>
            </w:r>
          </w:p>
          <w:p>
            <w:pPr>
              <w:spacing w:before="120" w:after="120"/>
              <w:rPr>
                <w:rFonts w:ascii="Arial" w:hAnsi="Arial" w:cs="Arial"/>
              </w:rPr>
            </w:pPr>
            <w:r>
              <w:rPr>
                <w:rFonts w:ascii="Symbol" w:hAnsi="Symbol" w:cs="Arial"/>
                <w:caps/>
              </w:rPr>
              <w:sym w:font="Symbol" w:char="F0D9"/>
            </w:r>
            <w:r>
              <w:rPr>
                <w:rFonts w:ascii="Arial" w:hAnsi="Arial" w:cs="Arial"/>
                <w:caps/>
              </w:rPr>
              <w:t xml:space="preserve"> SCHULPFLICHTERFUELLT </w:t>
            </w:r>
            <w:r>
              <w:rPr>
                <w:rFonts w:ascii="Times New Roman" w:hAnsi="Times New Roman" w:cs="Times New Roman"/>
                <w:caps/>
              </w:rPr>
              <w:t>≠</w:t>
            </w:r>
            <w:r>
              <w:rPr>
                <w:rFonts w:ascii="Arial" w:hAnsi="Arial" w:cs="Arial"/>
                <w:caps/>
              </w:rPr>
              <w:t xml:space="preserve"> 1</w:t>
            </w:r>
          </w:p>
        </w:tc>
      </w:tr>
    </w:tbl>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Fehlersymbol: </w:t>
            </w:r>
            <w:commentRangeStart w:id="7"/>
            <w:commentRangeStart w:id="8"/>
            <w:commentRangeStart w:id="9"/>
            <w:r>
              <w:rPr>
                <w:rFonts w:ascii="Arial" w:hAnsi="Arial" w:cs="Arial"/>
                <w:b/>
                <w:highlight w:val="yellow"/>
              </w:rPr>
              <w:t>A21</w:t>
            </w:r>
            <w:commentRangeEnd w:id="7"/>
            <w:r>
              <w:rPr>
                <w:rStyle w:val="CommentReference"/>
              </w:rPr>
              <w:commentReference w:id="7"/>
            </w:r>
            <w:commentRangeEnd w:id="8"/>
            <w:r>
              <w:rPr>
                <w:rStyle w:val="CommentReference"/>
              </w:rPr>
              <w:commentReference w:id="8"/>
            </w:r>
            <w:commentRangeEnd w:id="9"/>
            <w:r>
              <w:rPr>
                <w:rStyle w:val="CommentReference"/>
              </w:rPr>
              <w:commentReference w:id="9"/>
            </w:r>
          </w:p>
        </w:tc>
        <w:tc>
          <w:tcPr>
            <w:tcW w:w="3544"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Art: </w:t>
            </w:r>
            <w:r>
              <w:rPr>
                <w:rFonts w:ascii="Arial" w:hAnsi="Arial" w:cs="Arial"/>
                <w:b/>
                <w:highlight w:val="yellow"/>
              </w:rPr>
              <w:t>K</w:t>
            </w:r>
          </w:p>
        </w:tc>
        <w:tc>
          <w:tcPr>
            <w:tcW w:w="3544"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Tabelle: </w:t>
            </w:r>
            <w:r>
              <w:rPr>
                <w:rFonts w:ascii="Arial" w:hAnsi="Arial" w:cs="Arial"/>
                <w:b/>
                <w:highlight w:val="yellow"/>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Schulformkuerzel</w:t>
            </w:r>
          </w:p>
        </w:tc>
        <w:tc>
          <w:tcPr>
            <w:tcW w:w="7088" w:type="dxa"/>
            <w:gridSpan w:val="2"/>
          </w:tcPr>
          <w:p>
            <w:pPr>
              <w:spacing w:before="120" w:after="120"/>
              <w:rPr>
                <w:rFonts w:ascii="Arial" w:hAnsi="Arial" w:cs="Arial"/>
                <w:highlight w:val="yellow"/>
                <w:lang w:val="en-US"/>
              </w:rPr>
            </w:pPr>
            <w:r>
              <w:rPr>
                <w:rFonts w:ascii="Arial" w:hAnsi="Arial" w:cs="Arial"/>
                <w:highlight w:val="yellow"/>
                <w:lang w:val="en-US"/>
              </w:rPr>
              <w:t>H, V, S, R, PS, SK, GE, GM, FW, GY, SR, SG</w:t>
            </w:r>
          </w:p>
        </w:tc>
      </w:tr>
      <w:tr>
        <w:tblPrEx>
          <w:tblW w:w="9606" w:type="dxa"/>
          <w:tblLook w:val="04A0"/>
        </w:tblPrEx>
        <w:tc>
          <w:tcPr>
            <w:tcW w:w="2518"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Fehlertext</w:t>
            </w:r>
          </w:p>
        </w:tc>
        <w:tc>
          <w:tcPr>
            <w:tcW w:w="7088" w:type="dxa"/>
            <w:gridSpan w:val="2"/>
          </w:tcPr>
          <w:p>
            <w:pPr>
              <w:spacing w:before="120" w:after="120"/>
              <w:rPr>
                <w:rFonts w:ascii="Arial" w:hAnsi="Arial" w:cs="Arial"/>
                <w:highlight w:val="yellow"/>
              </w:rPr>
            </w:pPr>
            <w:r>
              <w:rPr>
                <w:rFonts w:ascii="Arial" w:hAnsi="Arial" w:cs="Arial"/>
                <w:highlight w:val="yellow"/>
              </w:rPr>
              <w:t xml:space="preserve">Individualdaten I: Die Anzahl der Schulbesuchsjahre des Abgängers beträgt mindestens 10 Jahre, aber das Feld „Schulpflicht erfüllt“ ist nicht aktiviert.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Spezifikation</w:t>
            </w:r>
          </w:p>
        </w:tc>
        <w:tc>
          <w:tcPr>
            <w:tcW w:w="7088" w:type="dxa"/>
            <w:gridSpan w:val="2"/>
          </w:tcPr>
          <w:p>
            <w:pPr>
              <w:spacing w:before="120" w:after="120"/>
              <w:rPr>
                <w:rFonts w:ascii="Arial" w:hAnsi="Arial" w:cs="Arial"/>
                <w:caps/>
                <w:highlight w:val="yellow"/>
              </w:rPr>
            </w:pPr>
            <w:r>
              <w:rPr>
                <w:rFonts w:ascii="Arial" w:hAnsi="Arial" w:cs="Arial"/>
                <w:caps/>
                <w:highlight w:val="yellow"/>
              </w:rPr>
              <w:t xml:space="preserve">STATUS = 8, 9 </w:t>
            </w:r>
            <w:r>
              <w:rPr>
                <w:rFonts w:ascii="Symbol" w:hAnsi="Symbol" w:cs="Arial"/>
                <w:caps/>
                <w:highlight w:val="yellow"/>
              </w:rPr>
              <w:sym w:font="Symbol" w:char="F0D9"/>
            </w:r>
            <w:r>
              <w:rPr>
                <w:rFonts w:ascii="Arial" w:hAnsi="Arial" w:cs="Arial"/>
                <w:caps/>
                <w:highlight w:val="yellow"/>
              </w:rPr>
              <w:t xml:space="preserve"> </w:t>
            </w:r>
          </w:p>
          <w:p>
            <w:pPr>
              <w:spacing w:before="120" w:after="120"/>
              <w:rPr>
                <w:rFonts w:ascii="Arial" w:hAnsi="Arial" w:cs="Arial"/>
                <w:caps/>
                <w:highlight w:val="yellow"/>
              </w:rPr>
            </w:pPr>
            <w:r>
              <w:rPr>
                <w:rFonts w:ascii="Arial" w:hAnsi="Arial" w:cs="Arial"/>
                <w:caps/>
                <w:highlight w:val="yellow"/>
              </w:rPr>
              <w:t xml:space="preserve">VOFOERDERSCHWERPUNKT1 ≠ GB </w:t>
            </w:r>
            <w:r>
              <w:rPr>
                <w:rFonts w:ascii="Symbol" w:hAnsi="Symbol" w:cs="Arial"/>
                <w:caps/>
                <w:highlight w:val="yellow"/>
              </w:rPr>
              <w:sym w:font="Symbol" w:char="F0D9"/>
            </w:r>
          </w:p>
          <w:p>
            <w:pPr>
              <w:spacing w:before="120" w:after="120"/>
              <w:rPr>
                <w:rFonts w:ascii="Arial" w:hAnsi="Arial" w:cs="Arial"/>
                <w:caps/>
                <w:highlight w:val="yellow"/>
              </w:rPr>
            </w:pPr>
            <w:r>
              <w:rPr>
                <w:rFonts w:ascii="Arial" w:hAnsi="Arial" w:cs="Arial"/>
                <w:caps/>
                <w:highlight w:val="yellow"/>
              </w:rPr>
              <w:t xml:space="preserve">VOFOERDERSCHWERPUNKT2 ≠ GB </w:t>
            </w:r>
            <w:r>
              <w:rPr>
                <w:rFonts w:ascii="Symbol" w:hAnsi="Symbol" w:cs="Arial"/>
                <w:caps/>
                <w:highlight w:val="yellow"/>
              </w:rPr>
              <w:sym w:font="Symbol" w:char="F0D9"/>
            </w:r>
          </w:p>
          <w:p>
            <w:pPr>
              <w:spacing w:before="120" w:after="120"/>
              <w:rPr>
                <w:rFonts w:ascii="Arial" w:hAnsi="Arial" w:cs="Arial"/>
                <w:caps/>
                <w:highlight w:val="yellow"/>
              </w:rPr>
            </w:pPr>
            <w:r>
              <w:rPr>
                <w:rFonts w:ascii="Arial" w:hAnsi="Arial" w:cs="Arial"/>
                <w:caps/>
                <w:highlight w:val="yellow"/>
              </w:rPr>
              <w:t xml:space="preserve">SCHULBESUCHSJAHRE ≥ 10 </w:t>
            </w:r>
            <w:r>
              <w:rPr>
                <w:rFonts w:ascii="Symbol" w:hAnsi="Symbol" w:cs="Arial"/>
                <w:caps/>
                <w:highlight w:val="yellow"/>
              </w:rPr>
              <w:sym w:font="Symbol" w:char="F0D9"/>
            </w:r>
          </w:p>
          <w:p>
            <w:pPr>
              <w:spacing w:before="120" w:after="120"/>
              <w:rPr>
                <w:rFonts w:ascii="Arial" w:hAnsi="Arial" w:cs="Arial"/>
                <w:highlight w:val="yellow"/>
              </w:rPr>
            </w:pPr>
            <w:r>
              <w:rPr>
                <w:rFonts w:ascii="Arial" w:hAnsi="Arial" w:cs="Arial"/>
                <w:caps/>
                <w:highlight w:val="yellow"/>
              </w:rPr>
              <w:t>SCHULPFLICHTERFUELLT ≠ 1</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B08</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II: Ein schwerstbehinderter Schüler muss einen Förderschwerpunkt haben.</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caps/>
              </w:rPr>
            </w:pPr>
            <w:r>
              <w:rPr>
                <w:rFonts w:ascii="Arial" w:hAnsi="Arial" w:cs="Arial"/>
                <w:caps/>
              </w:rPr>
              <w:t xml:space="preserve">SCHWERSTBEHINDERUNG = 1 </w:t>
            </w:r>
            <w:r>
              <w:rPr>
                <w:rFonts w:ascii="Symbol" w:hAnsi="Symbol" w:cs="Arial"/>
                <w:caps/>
              </w:rPr>
              <w:sym w:font="Symbol" w:char="F0D9"/>
            </w:r>
            <w:r>
              <w:rPr>
                <w:rFonts w:ascii="Arial" w:hAnsi="Arial" w:cs="Arial"/>
                <w:caps/>
              </w:rPr>
              <w:t xml:space="preserve"> </w:t>
            </w:r>
          </w:p>
          <w:p>
            <w:pPr>
              <w:spacing w:before="120" w:after="120"/>
              <w:rPr>
                <w:rFonts w:ascii="Arial" w:hAnsi="Arial" w:cs="Arial"/>
                <w:caps/>
              </w:rPr>
            </w:pPr>
            <w:r>
              <w:rPr>
                <w:rFonts w:ascii="Arial" w:hAnsi="Arial" w:cs="Arial"/>
                <w:caps/>
              </w:rPr>
              <w:t xml:space="preserve">FoerderschwerpUNKT1=@ </w:t>
            </w:r>
            <w:r>
              <w:rPr>
                <w:rFonts w:ascii="Symbol" w:hAnsi="Symbol" w:cs="Arial"/>
                <w:caps/>
                <w:strike/>
                <w:highlight w:val="yellow"/>
                <w:rPrChange w:id="10" w:author="Neumann, Thomas (IT.NRW)" w:date="2022-03-22T11:28:00Z">
                  <w:rPr>
                    <w:rFonts w:ascii="Symbol" w:hAnsi="Symbol" w:cs="Arial"/>
                    <w:caps/>
                  </w:rPr>
                </w:rPrChange>
              </w:rPr>
              <w:sym w:font="Symbol" w:char="F0D9"/>
            </w:r>
            <w:r>
              <w:rPr>
                <w:rFonts w:ascii="Arial" w:hAnsi="Arial" w:cs="Arial"/>
                <w:caps/>
                <w:strike/>
                <w:highlight w:val="yellow"/>
                <w:rPrChange w:id="11" w:author="Neumann, Thomas (IT.NRW)" w:date="2022-03-22T11:28:00Z">
                  <w:rPr>
                    <w:rFonts w:ascii="Arial" w:hAnsi="Arial" w:cs="Arial"/>
                    <w:caps/>
                  </w:rPr>
                </w:rPrChange>
              </w:rPr>
              <w:t xml:space="preserve"> </w:t>
            </w:r>
            <w:commentRangeStart w:id="12"/>
            <w:commentRangeStart w:id="13"/>
            <w:commentRangeStart w:id="14"/>
            <w:r>
              <w:rPr>
                <w:rFonts w:ascii="Arial" w:hAnsi="Arial" w:cs="Arial"/>
                <w:caps/>
                <w:strike/>
                <w:highlight w:val="yellow"/>
                <w:rPrChange w:id="15" w:author="Neumann, Thomas (IT.NRW)" w:date="2022-03-22T11:28:00Z">
                  <w:rPr>
                    <w:rFonts w:ascii="Arial" w:hAnsi="Arial" w:cs="Arial"/>
                    <w:caps/>
                  </w:rPr>
                </w:rPrChange>
              </w:rPr>
              <w:t>FoerderschwerpUNKT2=@</w:t>
            </w:r>
            <w:commentRangeEnd w:id="12"/>
            <w:r>
              <w:rPr>
                <w:rStyle w:val="CommentReference"/>
                <w:strike/>
                <w:highlight w:val="yellow"/>
                <w:rPrChange w:id="16" w:author="Neumann, Thomas (IT.NRW)" w:date="2022-03-22T11:28:00Z">
                  <w:rPr>
                    <w:rStyle w:val="CommentReference"/>
                  </w:rPr>
                </w:rPrChange>
              </w:rPr>
              <w:commentReference w:id="12"/>
            </w:r>
            <w:commentRangeEnd w:id="13"/>
            <w:r>
              <w:rPr>
                <w:rStyle w:val="CommentReference"/>
              </w:rPr>
              <w:commentReference w:id="13"/>
            </w:r>
            <w:commentRangeEnd w:id="14"/>
            <w:r>
              <w:rPr>
                <w:rStyle w:val="CommentReference"/>
              </w:rPr>
              <w:commentReference w:id="14"/>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B51</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II:  Ungültiger Hauptförderschwerpunkt.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caps/>
              </w:rPr>
            </w:pPr>
            <w:r>
              <w:rPr>
                <w:rFonts w:ascii="Arial" w:hAnsi="Arial" w:cs="Arial"/>
                <w:caps/>
              </w:rPr>
              <w:t>Schulformkuerzel = SF</w:t>
            </w:r>
          </w:p>
          <w:p>
            <w:pPr>
              <w:spacing w:before="120"/>
              <w:rPr>
                <w:rFonts w:ascii="Arial" w:hAnsi="Arial" w:cs="Arial"/>
                <w:caps/>
              </w:rPr>
            </w:pPr>
            <w:r>
              <w:rPr>
                <w:rFonts w:ascii="Symbol" w:hAnsi="Symbol" w:cs="Arial"/>
                <w:caps/>
              </w:rPr>
              <w:sym w:font="Symbol" w:char="F0D9"/>
            </w:r>
            <w:r>
              <w:rPr>
                <w:rFonts w:ascii="Arial" w:hAnsi="Arial" w:cs="Arial"/>
                <w:caps/>
              </w:rPr>
              <w:t xml:space="preserve"> FoerderschwerpUNKT1 </w:t>
            </w:r>
            <w:r>
              <w:rPr>
                <w:rFonts w:ascii="Symbol" w:hAnsi="Symbol" w:cs="Arial"/>
                <w:caps/>
              </w:rPr>
              <w:sym w:font="Symbol" w:char="F0CF"/>
            </w:r>
            <w:r>
              <w:rPr>
                <w:rFonts w:ascii="Arial" w:hAnsi="Arial" w:cs="Arial"/>
                <w:caps/>
              </w:rPr>
              <w:t xml:space="preserve"> {"FSP"}</w:t>
            </w:r>
          </w:p>
          <w:p>
            <w:pPr>
              <w:spacing w:before="120" w:after="120"/>
              <w:rPr>
                <w:rFonts w:ascii="Arial" w:hAnsi="Arial" w:cs="Arial"/>
                <w:b/>
                <w:sz w:val="18"/>
                <w:szCs w:val="18"/>
              </w:rPr>
            </w:pPr>
            <w:r>
              <w:rPr>
                <w:rFonts w:ascii="Arial" w:hAnsi="Arial" w:cs="Arial"/>
                <w:caps/>
                <w:sz w:val="18"/>
                <w:szCs w:val="18"/>
              </w:rPr>
              <w:t>ASDTABS.MDB, "Förderschwerpunkt", Felder "SF","FSP" mit Flag ≠ 3</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B52</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K</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 xml:space="preserve">Individualdaten II: </w:t>
            </w:r>
            <w:r>
              <w:rPr>
                <w:rFonts w:ascii="Arial" w:eastAsia="Times New Roman" w:hAnsi="Arial" w:cs="Arial"/>
              </w:rPr>
              <w:t xml:space="preserve">Hinweis zur ASD: </w:t>
            </w:r>
            <w:r>
              <w:rPr>
                <w:rFonts w:ascii="Arial" w:hAnsi="Arial" w:cs="Arial"/>
              </w:rPr>
              <w:t xml:space="preserve">Aus Sicht der Amtlichen Schuldaten wird über den weiteren Förderschwerpunkt erfasst, ob zieldifferentes Lernen vorliegt (Bildungsgang im Förderschwerpunkt Lernen (LB) oder im Förderschwerpunkt Geistige Entwicklung (GB)). Andere Förderschwerpunkte werden für die Amtlichen Schuldaten nicht übernommen. </w:t>
            </w:r>
            <w:r>
              <w:rPr>
                <w:rFonts w:ascii="Arial" w:eastAsia="Times New Roman" w:hAnsi="Arial" w:cs="Arial"/>
              </w:rPr>
              <w:t>Wenn Sie hier für Ihre interne Verwaltung einen anderen weiteren Förderschwerpunkt dokumentieren möchten, dann ignorieren Sie bitte diese Hinweismeldung.</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Schulformkuerzel</w:t>
            </w:r>
            <w:r>
              <w:rPr>
                <w:rFonts w:ascii="Arial" w:hAnsi="Arial" w:cs="Arial"/>
              </w:rPr>
              <w:t xml:space="preserve"> = SF</w:t>
            </w:r>
          </w:p>
          <w:p>
            <w:pPr>
              <w:spacing w:before="120" w:after="120"/>
              <w:rPr>
                <w:rFonts w:ascii="Arial" w:hAnsi="Arial" w:cs="Arial"/>
              </w:rPr>
            </w:pPr>
            <w:r>
              <w:rPr>
                <w:rFonts w:ascii="Symbol" w:hAnsi="Symbol" w:cs="Arial"/>
              </w:rPr>
              <w:sym w:font="Symbol" w:char="F0D9"/>
            </w:r>
            <w:r>
              <w:rPr>
                <w:rFonts w:ascii="Arial" w:hAnsi="Arial" w:cs="Arial"/>
              </w:rPr>
              <w:t xml:space="preserve"> </w:t>
            </w:r>
            <w:r>
              <w:rPr>
                <w:rFonts w:ascii="Arial" w:hAnsi="Arial" w:cs="Arial"/>
                <w:caps/>
              </w:rPr>
              <w:t>FoerderschwerpUNKT2</w:t>
            </w:r>
            <w:r>
              <w:rPr>
                <w:rFonts w:ascii="Arial" w:hAnsi="Arial" w:cs="Arial"/>
              </w:rPr>
              <w:t xml:space="preserve"> </w:t>
            </w:r>
            <w:r>
              <w:rPr>
                <w:rFonts w:ascii="Symbol" w:hAnsi="Symbol" w:cs="Arial"/>
              </w:rPr>
              <w:sym w:font="Symbol" w:char="F0CF"/>
            </w:r>
            <w:r>
              <w:rPr>
                <w:rFonts w:ascii="Arial" w:hAnsi="Arial" w:cs="Arial"/>
              </w:rPr>
              <w:t xml:space="preserve"> {"FSP"}</w:t>
            </w:r>
          </w:p>
          <w:p>
            <w:pPr>
              <w:spacing w:before="120" w:after="120"/>
              <w:rPr>
                <w:rFonts w:ascii="Arial" w:hAnsi="Arial" w:cs="Arial"/>
                <w:b/>
              </w:rPr>
            </w:pPr>
            <w:r>
              <w:rPr>
                <w:rFonts w:ascii="Arial" w:hAnsi="Arial" w:cs="Arial"/>
              </w:rPr>
              <w:t>ASDTABS.MDB,"Förderschwerpunkt2", Spalte "SF","FSP" mit Flag</w:t>
            </w:r>
            <w:r>
              <w:rPr>
                <w:rFonts w:ascii="Times New Roman" w:hAnsi="Times New Roman" w:cs="Times New Roman"/>
              </w:rPr>
              <w:t>≠</w:t>
            </w:r>
            <w:r>
              <w:rPr>
                <w:rFonts w:ascii="Arial" w:hAnsi="Arial" w:cs="Arial"/>
              </w:rPr>
              <w:t xml:space="preserve"> 3</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B53</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lang w:val="en-US"/>
              </w:rPr>
            </w:pPr>
            <w:r>
              <w:rPr>
                <w:rFonts w:ascii="Arial" w:hAnsi="Arial" w:cs="Arial"/>
                <w:lang w:val="en-US"/>
              </w:rPr>
              <w:t>Alle außer WB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II: Haupt-Förderschwerpunkt fehlt, weiterer  Förderschwerpunkt mit Wert.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FoerderschwerpUNKT1</w:t>
            </w:r>
            <w:r>
              <w:rPr>
                <w:rFonts w:ascii="Arial" w:hAnsi="Arial" w:cs="Arial"/>
              </w:rPr>
              <w:t xml:space="preserve"> = @@</w:t>
            </w:r>
          </w:p>
          <w:p>
            <w:pPr>
              <w:spacing w:before="120" w:after="120"/>
              <w:rPr>
                <w:rFonts w:ascii="Arial" w:hAnsi="Arial" w:cs="Arial"/>
              </w:rPr>
            </w:pPr>
            <w:r>
              <w:rPr>
                <w:rFonts w:ascii="Symbol" w:hAnsi="Symbol" w:cs="Arial"/>
              </w:rPr>
              <w:sym w:font="Symbol" w:char="F0D9"/>
            </w:r>
            <w:r>
              <w:rPr>
                <w:rFonts w:ascii="Arial" w:hAnsi="Arial" w:cs="Arial"/>
              </w:rPr>
              <w:t xml:space="preserve"> </w:t>
            </w:r>
            <w:r>
              <w:rPr>
                <w:rFonts w:ascii="Arial" w:hAnsi="Arial" w:cs="Arial"/>
                <w:caps/>
              </w:rPr>
              <w:t>FoerderschwerpUNKT2</w:t>
            </w:r>
            <w:r>
              <w:rPr>
                <w:rFonts w:ascii="Arial" w:hAnsi="Arial" w:cs="Arial"/>
              </w:rPr>
              <w:t xml:space="preserve">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B54</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lang w:val="en-US"/>
              </w:rPr>
            </w:pPr>
            <w:r>
              <w:rPr>
                <w:rFonts w:ascii="Arial" w:hAnsi="Arial" w:cs="Arial"/>
                <w:lang w:val="en-US"/>
              </w:rPr>
              <w:t>Alle außer WB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II: Hauptförderschwerpunkt und Weiterer Förderschwerpunkt stimmen überein!</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FoerderschwerpUNKT1</w:t>
            </w:r>
            <w:r>
              <w:rPr>
                <w:rFonts w:ascii="Arial" w:hAnsi="Arial" w:cs="Arial"/>
              </w:rPr>
              <w:t xml:space="preserve"> = </w:t>
            </w:r>
            <w:r>
              <w:rPr>
                <w:rFonts w:ascii="Arial" w:hAnsi="Arial" w:cs="Arial"/>
                <w:caps/>
              </w:rPr>
              <w:t>FoerderschwerpUNKT2</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B58</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II: Jahr der Ersteinschulung fehlt (Feld Einschulung).</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rPr>
            </w:pPr>
            <w:r>
              <w:rPr>
                <w:rFonts w:ascii="Arial" w:hAnsi="Arial" w:cs="Arial"/>
                <w:caps/>
              </w:rPr>
              <w:t xml:space="preserve">STATUS = 2 </w:t>
            </w:r>
            <w:r>
              <w:rPr>
                <w:rFonts w:ascii="Symbol" w:hAnsi="Symbol" w:cs="Arial"/>
              </w:rPr>
              <w:sym w:font="Symbol" w:char="F0D9"/>
            </w:r>
            <w:r>
              <w:rPr>
                <w:rFonts w:ascii="Arial" w:hAnsi="Arial" w:cs="Arial"/>
              </w:rPr>
              <w:t xml:space="preserve"> JAHRERSTEINSCHULUNG = @@@@</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B59</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G, V, S, PS, FW</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II: Einschulungsart fehlerhaft.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pPr>
            <w:r>
              <w:rPr>
                <w:rFonts w:ascii="Arial" w:hAnsi="Arial" w:cs="Arial"/>
                <w:caps/>
              </w:rPr>
              <w:t xml:space="preserve">STATUS = 2 </w:t>
            </w:r>
            <w:r>
              <w:rPr>
                <w:rFonts w:ascii="Symbol" w:hAnsi="Symbol" w:cs="Arial"/>
              </w:rPr>
              <w:sym w:font="Symbol" w:char="F0D9"/>
            </w:r>
            <w:r>
              <w:rPr>
                <w:rFonts w:ascii="Arial" w:hAnsi="Arial" w:cs="Arial"/>
              </w:rPr>
              <w:t xml:space="preserve"> EINSCHULUNGSART </w:t>
            </w:r>
            <w:r>
              <w:rPr>
                <w:rFonts w:ascii="Symbol" w:hAnsi="Symbol" w:cs="Arial"/>
              </w:rPr>
              <w:sym w:font="Symbol" w:char="F0CF"/>
            </w:r>
            <w:r>
              <w:rPr>
                <w:rFonts w:ascii="Arial" w:hAnsi="Arial" w:cs="Arial"/>
              </w:rPr>
              <w:t xml:space="preserve"> {"Art"; @@}</w:t>
            </w:r>
          </w:p>
          <w:p>
            <w:pPr>
              <w:spacing w:before="120" w:after="120"/>
              <w:rPr>
                <w:rFonts w:ascii="Arial" w:hAnsi="Arial" w:cs="Arial"/>
              </w:rPr>
            </w:pPr>
            <w:r>
              <w:rPr>
                <w:rFonts w:ascii="Arial" w:hAnsi="Arial" w:cs="Arial"/>
              </w:rPr>
              <w:t>ASDTABS.MDB, "Einschulungsart", Spalte "Art"</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B60</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H, V, R, PS, SK, GE, GM, FW, GY</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 xml:space="preserve">Individualdaten II: Übergangsempfehlung für Jg. 5 fehlt oder ist unzulässig besetzt.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rPr>
            </w:pPr>
            <w:r>
              <w:rPr>
                <w:rFonts w:ascii="Arial" w:hAnsi="Arial" w:cs="Arial"/>
                <w:caps/>
              </w:rPr>
              <w:t xml:space="preserve">STATUS = 2 </w:t>
            </w:r>
            <w:r>
              <w:rPr>
                <w:rFonts w:ascii="Symbol" w:hAnsi="Symbol" w:cs="Arial"/>
              </w:rPr>
              <w:sym w:font="Symbol" w:char="F0D9"/>
            </w:r>
            <w:r>
              <w:rPr>
                <w:rFonts w:ascii="Arial" w:hAnsi="Arial" w:cs="Arial"/>
              </w:rPr>
              <w:t xml:space="preserve"> AKTJAHRGANG = 05 </w:t>
            </w:r>
          </w:p>
          <w:p>
            <w:pPr>
              <w:spacing w:before="120"/>
              <w:rPr>
                <w:rFonts w:ascii="Arial" w:hAnsi="Arial" w:cs="Arial"/>
                <w:caps/>
              </w:rPr>
            </w:pPr>
            <w:r>
              <w:rPr>
                <w:rFonts w:ascii="Symbol" w:hAnsi="Symbol" w:cs="Arial"/>
                <w:caps/>
              </w:rPr>
              <w:sym w:font="Symbol" w:char="F0D9"/>
            </w:r>
            <w:r>
              <w:rPr>
                <w:rFonts w:ascii="Arial" w:hAnsi="Arial" w:cs="Arial"/>
                <w:caps/>
              </w:rPr>
              <w:t xml:space="preserve"> FoerderschwerpUNKT1 </w:t>
            </w:r>
            <w:r>
              <w:rPr>
                <w:rFonts w:ascii="Times New Roman" w:hAnsi="Times New Roman" w:cs="Times New Roman"/>
                <w:caps/>
              </w:rPr>
              <w:t>≠</w:t>
            </w:r>
            <w:r>
              <w:rPr>
                <w:rFonts w:ascii="Arial" w:hAnsi="Arial" w:cs="Arial"/>
                <w:caps/>
              </w:rPr>
              <w:t xml:space="preserve"> GB, LB</w:t>
            </w:r>
          </w:p>
          <w:p>
            <w:pPr>
              <w:spacing w:before="120"/>
              <w:rPr>
                <w:rFonts w:ascii="Arial" w:hAnsi="Arial" w:cs="Arial"/>
                <w:caps/>
              </w:rPr>
            </w:pPr>
            <w:r>
              <w:rPr>
                <w:rFonts w:ascii="Symbol" w:hAnsi="Symbol" w:cs="Arial"/>
                <w:caps/>
              </w:rPr>
              <w:sym w:font="Symbol" w:char="F0D9"/>
            </w:r>
            <w:r>
              <w:rPr>
                <w:rFonts w:ascii="Arial" w:hAnsi="Arial" w:cs="Arial"/>
                <w:caps/>
              </w:rPr>
              <w:t xml:space="preserve"> FoerderschwerpUNKT2 </w:t>
            </w:r>
            <w:r>
              <w:rPr>
                <w:rFonts w:ascii="Times New Roman" w:hAnsi="Times New Roman" w:cs="Times New Roman"/>
                <w:caps/>
              </w:rPr>
              <w:t>≠</w:t>
            </w:r>
            <w:r>
              <w:rPr>
                <w:rFonts w:ascii="Arial" w:hAnsi="Arial" w:cs="Arial"/>
                <w:caps/>
              </w:rPr>
              <w:t xml:space="preserve"> GB, LB</w:t>
            </w:r>
          </w:p>
          <w:p>
            <w:pPr>
              <w:spacing w:before="120"/>
              <w:rPr>
                <w:rFonts w:ascii="Arial" w:hAnsi="Arial" w:cs="Arial"/>
              </w:rPr>
            </w:pPr>
            <w:r>
              <w:rPr>
                <w:rFonts w:ascii="Symbol" w:hAnsi="Symbol" w:cs="Arial"/>
              </w:rPr>
              <w:sym w:font="Symbol" w:char="F0D9"/>
            </w:r>
            <w:r>
              <w:rPr>
                <w:rFonts w:ascii="Arial" w:hAnsi="Arial" w:cs="Arial"/>
              </w:rPr>
              <w:t xml:space="preserve"> LSSCHULFORM = G, PS </w:t>
            </w:r>
            <w:r>
              <w:rPr>
                <w:rFonts w:ascii="Symbol" w:hAnsi="Symbol" w:cs="Arial"/>
              </w:rPr>
              <w:sym w:font="Symbol" w:char="F0D9"/>
            </w:r>
            <w:r>
              <w:rPr>
                <w:rFonts w:ascii="Arial" w:hAnsi="Arial" w:cs="Arial"/>
              </w:rPr>
              <w:t xml:space="preserve"> LSVERSETZUNG = 11, 12 </w:t>
            </w:r>
          </w:p>
          <w:p>
            <w:pPr>
              <w:spacing w:before="120"/>
              <w:rPr>
                <w:rFonts w:ascii="Arial" w:hAnsi="Arial" w:cs="Arial"/>
              </w:rPr>
            </w:pPr>
            <w:r>
              <w:rPr>
                <w:rFonts w:ascii="Symbol" w:hAnsi="Symbol" w:cs="Arial"/>
              </w:rPr>
              <w:sym w:font="Symbol" w:char="F0D9"/>
            </w:r>
            <w:r>
              <w:rPr>
                <w:rFonts w:ascii="Arial" w:hAnsi="Arial" w:cs="Arial"/>
              </w:rPr>
              <w:t xml:space="preserve"> LSSCHULNR &lt; 900000 </w:t>
            </w:r>
            <w:r>
              <w:rPr>
                <w:rFonts w:ascii="Symbol" w:hAnsi="Symbol" w:cs="Arial"/>
              </w:rPr>
              <w:sym w:font="Symbol" w:char="F0D9"/>
            </w:r>
            <w:r>
              <w:rPr>
                <w:rFonts w:ascii="Arial" w:hAnsi="Arial" w:cs="Arial"/>
              </w:rPr>
              <w:t xml:space="preserve"> (UEBERGANGSEMPFEHLUNG = @</w:t>
            </w:r>
          </w:p>
          <w:p>
            <w:pPr>
              <w:spacing w:before="120"/>
            </w:pPr>
            <w:r>
              <w:rPr>
                <w:rFonts w:ascii="Symbol" w:hAnsi="Symbol" w:cs="Arial"/>
              </w:rPr>
              <w:sym w:font="Symbol" w:char="F0DA"/>
            </w:r>
            <w:r>
              <w:rPr>
                <w:rFonts w:ascii="Arial" w:hAnsi="Arial" w:cs="Arial"/>
              </w:rPr>
              <w:t xml:space="preserve"> UEBERGANGSEMPFEHLUNG </w:t>
            </w:r>
            <w:r>
              <w:rPr>
                <w:rFonts w:ascii="Symbol" w:hAnsi="Symbol" w:cs="Arial"/>
              </w:rPr>
              <w:sym w:font="Symbol" w:char="F0CF"/>
            </w:r>
            <w:r>
              <w:rPr>
                <w:rFonts w:ascii="Arial" w:hAnsi="Arial" w:cs="Arial"/>
              </w:rPr>
              <w:t xml:space="preserve"> {"Art"; @@})</w:t>
            </w:r>
          </w:p>
          <w:p>
            <w:pPr>
              <w:spacing w:before="120" w:after="120"/>
              <w:rPr>
                <w:rFonts w:ascii="Arial" w:hAnsi="Arial" w:cs="Arial"/>
                <w:sz w:val="20"/>
                <w:szCs w:val="20"/>
              </w:rPr>
            </w:pPr>
            <w:r>
              <w:rPr>
                <w:rFonts w:ascii="Arial" w:hAnsi="Arial" w:cs="Arial"/>
                <w:sz w:val="20"/>
                <w:szCs w:val="20"/>
              </w:rPr>
              <w:t>ASDTABS.MDB, "SchuelerUebergangsempfehlung5Jg", Spalte "Kurztext"</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B85</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G, V, S, PS, FW</w:t>
            </w:r>
          </w:p>
        </w:tc>
      </w:tr>
      <w:tr>
        <w:tblPrEx>
          <w:tblW w:w="9606" w:type="dxa"/>
          <w:tblLook w:val="04A0"/>
        </w:tblPrEx>
        <w:tc>
          <w:tcPr>
            <w:tcW w:w="2518" w:type="dxa"/>
            <w:tcBorders>
              <w:bottom w:val="single" w:sz="4" w:space="0" w:color="auto"/>
            </w:tcBorders>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 xml:space="preserve">Individualdaten II: Die Einschulungsart ist nicht besetzt, obwohl der Schüler dieses Jahr eingeschult wurde. </w:t>
            </w:r>
          </w:p>
        </w:tc>
      </w:tr>
      <w:tr>
        <w:tblPrEx>
          <w:tblW w:w="9606" w:type="dxa"/>
          <w:tblLook w:val="04A0"/>
        </w:tblPrEx>
        <w:tc>
          <w:tcPr>
            <w:tcW w:w="251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Borders>
              <w:left w:val="single" w:sz="4" w:space="0" w:color="auto"/>
            </w:tcBorders>
          </w:tcPr>
          <w:p>
            <w:pPr>
              <w:spacing w:before="120"/>
              <w:rPr>
                <w:rFonts w:ascii="Arial" w:hAnsi="Arial" w:cs="Arial"/>
                <w:caps/>
              </w:rPr>
            </w:pPr>
            <w:r>
              <w:rPr>
                <w:rFonts w:ascii="Arial" w:hAnsi="Arial" w:cs="Arial"/>
                <w:caps/>
              </w:rPr>
              <w:t xml:space="preserve">STATUS = 2 </w:t>
            </w:r>
          </w:p>
          <w:p>
            <w:pPr>
              <w:spacing w:before="120"/>
              <w:rPr>
                <w:rFonts w:ascii="Arial" w:hAnsi="Arial" w:cs="Arial"/>
              </w:rPr>
            </w:pPr>
            <w:r>
              <w:rPr>
                <w:rFonts w:ascii="Symbol" w:hAnsi="Symbol" w:cs="Arial"/>
              </w:rPr>
              <w:sym w:font="Symbol" w:char="F0D9"/>
            </w:r>
            <w:r>
              <w:rPr>
                <w:rFonts w:ascii="Arial" w:hAnsi="Arial" w:cs="Arial"/>
              </w:rPr>
              <w:t xml:space="preserve"> JAHRERSTEINSCHULUNG = 1-4 Stelle von </w:t>
            </w:r>
            <w:r>
              <w:rPr>
                <w:rFonts w:ascii="Arial" w:hAnsi="Arial" w:cs="Arial"/>
                <w:highlight w:val="green"/>
              </w:rPr>
              <w:t>gsSCHULJAHR</w:t>
            </w:r>
          </w:p>
          <w:p>
            <w:pPr>
              <w:spacing w:before="120" w:after="120"/>
              <w:rPr>
                <w:rFonts w:ascii="Arial" w:hAnsi="Arial" w:cs="Arial"/>
              </w:rPr>
            </w:pPr>
            <w:r>
              <w:rPr>
                <w:rFonts w:ascii="Symbol" w:hAnsi="Symbol" w:cs="Arial"/>
              </w:rPr>
              <w:sym w:font="Symbol" w:char="F0D9"/>
            </w:r>
            <w:r>
              <w:rPr>
                <w:rFonts w:ascii="Arial" w:hAnsi="Arial" w:cs="Arial"/>
              </w:rPr>
              <w:t xml:space="preserve"> EINSCHULUNGSART = @@</w:t>
            </w:r>
          </w:p>
          <w:p>
            <w:pPr>
              <w:spacing w:before="120" w:after="120"/>
              <w:rPr>
                <w:rFonts w:ascii="Arial" w:hAnsi="Arial" w:cs="Arial"/>
                <w:sz w:val="18"/>
                <w:szCs w:val="18"/>
              </w:rPr>
            </w:pPr>
            <w:r>
              <w:rPr>
                <w:rFonts w:ascii="Arial" w:hAnsi="Arial" w:cs="Arial"/>
                <w:highlight w:val="green"/>
              </w:rPr>
              <w:t>Hinweis: gsSCHULJAHR ist eine im Code verankerte Konstante (z.B. „2016 2017“). Sie muss jedes Jahr angepasst werden.</w:t>
            </w:r>
            <w:r>
              <w:rPr>
                <w:rFonts w:ascii="Arial" w:hAnsi="Arial" w:cs="Arial"/>
                <w:sz w:val="18"/>
                <w:szCs w:val="18"/>
              </w:rPr>
              <w:t xml:space="preserve"> </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tcBorders>
              <w:top w:val="single" w:sz="4" w:space="0" w:color="auto"/>
            </w:tcBorders>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B86</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G, V, S, PS, FW</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 xml:space="preserve">Individualdaten II/Schulbesuch: Im Reiter „Schulbesuch“ sind im Bereich „Vor der Aufnahme besuchte Schule/ Einrichtung/ Sonstige Herkunftsarten“ Angaben vorhanden, obwohl der Schüler dieses Jahr eingeschult worden ist.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caps/>
              </w:rPr>
            </w:pPr>
            <w:r>
              <w:rPr>
                <w:rFonts w:ascii="Arial" w:hAnsi="Arial" w:cs="Arial"/>
                <w:caps/>
              </w:rPr>
              <w:t xml:space="preserve">STATUS = 2 </w:t>
            </w:r>
          </w:p>
          <w:p>
            <w:pPr>
              <w:spacing w:before="120"/>
              <w:rPr>
                <w:rFonts w:ascii="Arial" w:hAnsi="Arial" w:cs="Arial"/>
              </w:rPr>
            </w:pPr>
            <w:r>
              <w:rPr>
                <w:rFonts w:ascii="Symbol" w:hAnsi="Symbol" w:cs="Arial"/>
              </w:rPr>
              <w:sym w:font="Symbol" w:char="F0D9"/>
            </w:r>
            <w:r>
              <w:rPr>
                <w:rFonts w:ascii="Arial" w:hAnsi="Arial" w:cs="Arial"/>
              </w:rPr>
              <w:t xml:space="preserve"> JAHRERSTEINSCHULUNG = 1-4 Stelle von </w:t>
            </w:r>
            <w:r>
              <w:rPr>
                <w:rFonts w:ascii="Arial" w:hAnsi="Arial" w:cs="Arial"/>
                <w:highlight w:val="green"/>
              </w:rPr>
              <w:t>gsSCHULJAHR</w:t>
            </w:r>
          </w:p>
          <w:p>
            <w:pPr>
              <w:spacing w:before="120" w:after="120"/>
              <w:rPr>
                <w:rFonts w:ascii="Arial" w:hAnsi="Arial" w:cs="Arial"/>
              </w:rPr>
            </w:pPr>
            <w:r>
              <w:rPr>
                <w:rFonts w:ascii="Symbol" w:hAnsi="Symbol" w:cs="Arial"/>
              </w:rPr>
              <w:sym w:font="Symbol" w:char="F0D9"/>
            </w:r>
            <w:r>
              <w:rPr>
                <w:rFonts w:ascii="Arial" w:hAnsi="Arial" w:cs="Arial"/>
              </w:rPr>
              <w:t xml:space="preserve"> (LSSCHULNR </w:t>
            </w:r>
            <w:r>
              <w:rPr>
                <w:rFonts w:ascii="Times New Roman" w:hAnsi="Times New Roman" w:cs="Times New Roman"/>
              </w:rPr>
              <w:t>≠</w:t>
            </w:r>
            <w:r>
              <w:rPr>
                <w:rFonts w:ascii="Arial" w:hAnsi="Arial" w:cs="Arial"/>
              </w:rPr>
              <w:t xml:space="preserve"> @ </w:t>
            </w:r>
          </w:p>
          <w:p>
            <w:pPr>
              <w:spacing w:before="120" w:after="120"/>
              <w:rPr>
                <w:rFonts w:ascii="Arial" w:hAnsi="Arial" w:cs="Arial"/>
              </w:rPr>
            </w:pPr>
            <w:r>
              <w:rPr>
                <w:rFonts w:ascii="Arial" w:hAnsi="Arial" w:cs="Arial"/>
              </w:rPr>
              <w:t xml:space="preserve">     </w:t>
            </w:r>
            <w:r>
              <w:rPr>
                <w:rFonts w:ascii="Symbol" w:hAnsi="Symbol" w:cs="Arial"/>
              </w:rPr>
              <w:sym w:font="Symbol" w:char="F0DA"/>
            </w:r>
            <w:r>
              <w:rPr>
                <w:rFonts w:ascii="Arial" w:hAnsi="Arial" w:cs="Arial"/>
              </w:rPr>
              <w:t xml:space="preserve"> (LSSCHULFORM </w:t>
            </w:r>
            <w:r>
              <w:rPr>
                <w:rFonts w:ascii="Times New Roman" w:hAnsi="Times New Roman" w:cs="Times New Roman"/>
              </w:rPr>
              <w:t>≠</w:t>
            </w:r>
            <w:r>
              <w:rPr>
                <w:rFonts w:ascii="Arial" w:hAnsi="Arial" w:cs="Arial"/>
              </w:rPr>
              <w:t xml:space="preserve"> @ </w:t>
            </w:r>
            <w:r>
              <w:rPr>
                <w:rFonts w:ascii="Symbol" w:hAnsi="Symbol" w:cs="Arial"/>
              </w:rPr>
              <w:sym w:font="Symbol" w:char="F0D9"/>
            </w:r>
            <w:r>
              <w:rPr>
                <w:rFonts w:ascii="Arial" w:hAnsi="Arial" w:cs="Arial"/>
              </w:rPr>
              <w:t xml:space="preserve"> LSSCHULFORM </w:t>
            </w:r>
            <w:r>
              <w:rPr>
                <w:rFonts w:ascii="Times New Roman" w:hAnsi="Times New Roman" w:cs="Times New Roman"/>
              </w:rPr>
              <w:t>≠</w:t>
            </w:r>
            <w:r>
              <w:rPr>
                <w:rFonts w:ascii="Arial" w:hAnsi="Arial" w:cs="Arial"/>
              </w:rPr>
              <w:t xml:space="preserve"> ES)</w:t>
            </w:r>
          </w:p>
          <w:p>
            <w:pPr>
              <w:spacing w:before="120" w:after="120"/>
              <w:rPr>
                <w:rFonts w:ascii="Arial" w:hAnsi="Arial" w:cs="Arial"/>
              </w:rPr>
            </w:pPr>
            <w:r>
              <w:rPr>
                <w:rFonts w:ascii="Arial" w:hAnsi="Arial" w:cs="Arial"/>
              </w:rPr>
              <w:t xml:space="preserve">     </w:t>
            </w:r>
            <w:r>
              <w:rPr>
                <w:rFonts w:ascii="Symbol" w:hAnsi="Symbol" w:cs="Arial"/>
              </w:rPr>
              <w:sym w:font="Symbol" w:char="F0DA"/>
            </w:r>
            <w:r>
              <w:rPr>
                <w:rFonts w:ascii="Arial" w:hAnsi="Arial" w:cs="Arial"/>
              </w:rPr>
              <w:t xml:space="preserve"> LSVERSETZUNG </w:t>
            </w:r>
            <w:r>
              <w:rPr>
                <w:rFonts w:ascii="Times New Roman" w:hAnsi="Times New Roman" w:cs="Times New Roman"/>
              </w:rPr>
              <w:t>≠</w:t>
            </w:r>
            <w:r>
              <w:rPr>
                <w:rFonts w:ascii="Arial" w:hAnsi="Arial" w:cs="Arial"/>
              </w:rPr>
              <w:t xml:space="preserve"> @ </w:t>
            </w:r>
          </w:p>
          <w:p>
            <w:pPr>
              <w:spacing w:before="120" w:after="120"/>
              <w:rPr>
                <w:rFonts w:ascii="Arial" w:hAnsi="Arial" w:cs="Arial"/>
              </w:rPr>
            </w:pPr>
            <w:r>
              <w:rPr>
                <w:rFonts w:ascii="Arial" w:hAnsi="Arial" w:cs="Arial"/>
              </w:rPr>
              <w:t xml:space="preserve">     </w:t>
            </w:r>
            <w:r>
              <w:rPr>
                <w:rFonts w:ascii="Symbol" w:hAnsi="Symbol" w:cs="Arial"/>
              </w:rPr>
              <w:sym w:font="Symbol" w:char="F0DA"/>
            </w:r>
            <w:r>
              <w:rPr>
                <w:rFonts w:ascii="Arial" w:hAnsi="Arial" w:cs="Arial"/>
              </w:rPr>
              <w:t xml:space="preserve"> LSJAHRGANG </w:t>
            </w:r>
            <w:r>
              <w:rPr>
                <w:rFonts w:ascii="Times New Roman" w:hAnsi="Times New Roman" w:cs="Times New Roman"/>
              </w:rPr>
              <w:t>≠</w:t>
            </w:r>
            <w:r>
              <w:rPr>
                <w:rFonts w:ascii="Arial" w:hAnsi="Arial" w:cs="Arial"/>
              </w:rPr>
              <w:t xml:space="preserve"> @</w:t>
            </w:r>
          </w:p>
          <w:p>
            <w:pPr>
              <w:spacing w:before="120" w:after="120"/>
              <w:rPr>
                <w:rFonts w:ascii="Arial" w:hAnsi="Arial" w:cs="Arial"/>
              </w:rPr>
            </w:pPr>
            <w:r>
              <w:rPr>
                <w:rFonts w:ascii="Arial" w:hAnsi="Arial" w:cs="Arial"/>
              </w:rPr>
              <w:t xml:space="preserve">     </w:t>
            </w:r>
            <w:r>
              <w:rPr>
                <w:rFonts w:ascii="Symbol" w:hAnsi="Symbol" w:cs="Arial"/>
              </w:rPr>
              <w:sym w:font="Symbol" w:char="F0DA"/>
            </w:r>
            <w:r>
              <w:rPr>
                <w:rFonts w:ascii="Arial" w:hAnsi="Arial" w:cs="Arial"/>
              </w:rPr>
              <w:t xml:space="preserve"> LSSCHULENTLASSDATUM </w:t>
            </w:r>
            <w:r>
              <w:rPr>
                <w:rFonts w:ascii="Times New Roman" w:hAnsi="Times New Roman" w:cs="Times New Roman"/>
              </w:rPr>
              <w:t>≠</w:t>
            </w:r>
            <w:r>
              <w:rPr>
                <w:rFonts w:ascii="Arial" w:hAnsi="Arial" w:cs="Arial"/>
              </w:rPr>
              <w:t xml:space="preserve"> @) </w:t>
            </w:r>
          </w:p>
          <w:p>
            <w:pPr>
              <w:spacing w:before="120" w:after="120"/>
              <w:rPr>
                <w:rFonts w:ascii="Arial" w:hAnsi="Arial" w:cs="Arial"/>
                <w:sz w:val="18"/>
                <w:szCs w:val="18"/>
              </w:rPr>
            </w:pPr>
            <w:r>
              <w:rPr>
                <w:rFonts w:ascii="Arial" w:hAnsi="Arial" w:cs="Arial"/>
                <w:highlight w:val="green"/>
              </w:rPr>
              <w:t>Hinweis: gsSCHULJAHR ist eine im Code verankerte Konstante (z.B. „2016 2017“). Sie muss jedes Jahr angepasst werden.</w:t>
            </w:r>
            <w:r>
              <w:rPr>
                <w:rFonts w:ascii="Arial" w:hAnsi="Arial" w:cs="Arial"/>
                <w:sz w:val="18"/>
                <w:szCs w:val="18"/>
              </w:rPr>
              <w:t xml:space="preserve"> </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rPr>
          <w:trHeight w:val="437"/>
        </w:trPr>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C02</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rPr>
          <w:trHeight w:val="359"/>
        </w:trPr>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Individual-Daten I/</w:t>
            </w:r>
            <w:r>
              <w:rPr>
                <w:rFonts w:ascii="Arial" w:hAnsi="Arial" w:cs="Arial"/>
              </w:rPr>
              <w:t xml:space="preserve">Schulbesuch: Bitte überprüfen Sie die Kombination von </w:t>
            </w:r>
            <w:r>
              <w:rPr>
                <w:rFonts w:ascii="Arial" w:hAnsi="Arial" w:cs="Arial"/>
                <w:highlight w:val="yellow"/>
              </w:rPr>
              <w:t>„Gliederung“ (Bildungsgang des Schülers)</w:t>
            </w:r>
            <w:r>
              <w:rPr>
                <w:rFonts w:ascii="Arial" w:hAnsi="Arial" w:cs="Arial"/>
              </w:rPr>
              <w:t xml:space="preserve"> und „Höchster allgemeinbildender Abschluss“. Es handelt sich um eine ungewöhnliche Kombination.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rPr>
            </w:pPr>
            <w:r>
              <w:rPr>
                <w:rFonts w:ascii="Arial" w:hAnsi="Arial" w:cs="Arial"/>
                <w:caps/>
              </w:rPr>
              <w:t xml:space="preserve">STATUS = 2  </w:t>
            </w:r>
            <w:r>
              <w:rPr>
                <w:rFonts w:ascii="Symbol" w:hAnsi="Symbol" w:cs="Arial"/>
                <w:caps/>
              </w:rPr>
              <w:sym w:font="Symbol" w:char="F0D9"/>
            </w:r>
            <w:r>
              <w:rPr>
                <w:rFonts w:ascii="Arial" w:hAnsi="Arial" w:cs="Arial"/>
                <w:caps/>
              </w:rPr>
              <w:t xml:space="preserve"> AktJahrgang </w:t>
            </w:r>
            <w:r>
              <w:rPr>
                <w:rFonts w:ascii="Arial" w:hAnsi="Arial" w:cs="Arial"/>
              </w:rPr>
              <w:t xml:space="preserve">= 01 </w:t>
            </w:r>
            <w:r>
              <w:rPr>
                <w:rFonts w:ascii="Symbol" w:hAnsi="Symbol" w:cs="Arial"/>
              </w:rPr>
              <w:sym w:font="Symbol" w:char="F0D9"/>
            </w:r>
            <w:r>
              <w:rPr>
                <w:rFonts w:ascii="Arial" w:hAnsi="Arial" w:cs="Arial"/>
              </w:rPr>
              <w:t xml:space="preserve"> GLIEDERUNG = SGL</w:t>
            </w:r>
          </w:p>
          <w:p>
            <w:pPr>
              <w:spacing w:before="120"/>
              <w:rPr>
                <w:rFonts w:ascii="Arial" w:hAnsi="Arial" w:cs="Arial"/>
                <w:caps/>
              </w:rPr>
            </w:pPr>
            <w:r>
              <w:rPr>
                <w:rFonts w:ascii="Symbol" w:hAnsi="Symbol" w:cs="Arial"/>
              </w:rPr>
              <w:sym w:font="Symbol" w:char="F0D9"/>
            </w:r>
            <w:r>
              <w:rPr>
                <w:rFonts w:ascii="Arial" w:hAnsi="Arial" w:cs="Arial"/>
              </w:rPr>
              <w:t xml:space="preserve"> LSQUAL </w:t>
            </w:r>
            <w:r>
              <w:rPr>
                <w:rFonts w:ascii="Times New Roman" w:hAnsi="Times New Roman" w:cs="Times New Roman"/>
              </w:rPr>
              <w:t>≠</w:t>
            </w:r>
            <w:r>
              <w:rPr>
                <w:rFonts w:ascii="Arial" w:hAnsi="Arial" w:cs="Arial"/>
              </w:rPr>
              <w:t xml:space="preserve"> @@</w:t>
            </w:r>
            <w:r>
              <w:rPr>
                <w:rFonts w:ascii="Arial" w:hAnsi="Arial" w:cs="Arial"/>
                <w:caps/>
              </w:rPr>
              <w:t xml:space="preserve"> </w:t>
            </w:r>
            <w:r>
              <w:rPr>
                <w:rFonts w:ascii="Symbol" w:hAnsi="Symbol" w:cs="Arial"/>
              </w:rPr>
              <w:sym w:font="Symbol" w:char="F0D9"/>
            </w:r>
            <w:r>
              <w:rPr>
                <w:rFonts w:ascii="Arial" w:hAnsi="Arial" w:cs="Arial"/>
              </w:rPr>
              <w:t xml:space="preserve"> LSQUAL </w:t>
            </w:r>
            <w:r>
              <w:rPr>
                <w:rFonts w:ascii="Symbol" w:hAnsi="Symbol" w:cs="Arial"/>
              </w:rPr>
              <w:sym w:font="Symbol" w:char="F0CF"/>
            </w:r>
            <w:r>
              <w:rPr>
                <w:rFonts w:ascii="Arial" w:hAnsi="Arial" w:cs="Arial"/>
              </w:rPr>
              <w:t xml:space="preserve"> {"HART"}</w:t>
            </w:r>
          </w:p>
          <w:p>
            <w:pPr>
              <w:spacing w:before="120" w:after="120"/>
              <w:rPr>
                <w:rFonts w:ascii="Arial" w:hAnsi="Arial" w:cs="Arial"/>
              </w:rPr>
            </w:pPr>
            <w:r>
              <w:rPr>
                <w:rFonts w:ascii="Arial" w:hAnsi="Arial" w:cs="Arial"/>
              </w:rPr>
              <w:t>ASDTABS.MDB, "SM_Fehler", Felder "SGL_Von", "SGL_Bis", "HART"</w:t>
            </w:r>
          </w:p>
          <w:p>
            <w:pPr>
              <w:spacing w:before="120" w:after="120"/>
              <w:rPr>
                <w:rFonts w:ascii="Arial" w:hAnsi="Arial" w:cs="Arial"/>
                <w:sz w:val="20"/>
                <w:szCs w:val="20"/>
              </w:rPr>
            </w:pPr>
            <w:r>
              <w:rPr>
                <w:rFonts w:ascii="Arial" w:hAnsi="Arial" w:cs="Arial"/>
                <w:sz w:val="20"/>
                <w:szCs w:val="20"/>
              </w:rPr>
              <w:t>Anmerkung: Geprüft wird nur der allgemeinbildende Teil der Herkunftsart (Höchster allgemeinbildender Abschluss)! Der berufliche Teil (Berufsausbildung vorhanden) wird bei der Prüfung nicht berücksichtigt.</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C03</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Individualdaten I/</w:t>
            </w:r>
            <w:r>
              <w:rPr>
                <w:rFonts w:ascii="Arial" w:hAnsi="Arial" w:cs="Arial"/>
              </w:rPr>
              <w:t xml:space="preserve">Schulbesuch: Bitte überprüfen Sie die Kombination von </w:t>
            </w:r>
            <w:r>
              <w:rPr>
                <w:rFonts w:ascii="Arial" w:hAnsi="Arial" w:cs="Arial"/>
                <w:highlight w:val="yellow"/>
              </w:rPr>
              <w:t>„Gliederung“ (Bildungsgang des Schülers)</w:t>
            </w:r>
            <w:r>
              <w:rPr>
                <w:rFonts w:ascii="Arial" w:hAnsi="Arial" w:cs="Arial"/>
              </w:rPr>
              <w:t xml:space="preserve"> und „Höchster allgemeinbildender Abschluss“. Es handelt sich um eine ungewöhnliche Kombination.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rPr>
            </w:pPr>
            <w:r>
              <w:rPr>
                <w:rFonts w:ascii="Arial" w:hAnsi="Arial" w:cs="Arial"/>
                <w:caps/>
              </w:rPr>
              <w:t xml:space="preserve">STATUS = 2 </w:t>
            </w:r>
            <w:r>
              <w:rPr>
                <w:rFonts w:ascii="Symbol" w:hAnsi="Symbol" w:cs="Arial"/>
                <w:caps/>
              </w:rPr>
              <w:sym w:font="Symbol" w:char="F0D9"/>
            </w:r>
            <w:r>
              <w:rPr>
                <w:rFonts w:ascii="Arial" w:hAnsi="Arial" w:cs="Arial"/>
                <w:caps/>
              </w:rPr>
              <w:t xml:space="preserve"> AktJahrgang </w:t>
            </w:r>
            <w:r>
              <w:rPr>
                <w:rFonts w:ascii="Arial" w:hAnsi="Arial" w:cs="Arial"/>
              </w:rPr>
              <w:t xml:space="preserve">= Jg </w:t>
            </w:r>
            <w:r>
              <w:rPr>
                <w:rFonts w:ascii="Symbol" w:hAnsi="Symbol" w:cs="Arial"/>
              </w:rPr>
              <w:sym w:font="Symbol" w:char="F0D9"/>
            </w:r>
            <w:r>
              <w:rPr>
                <w:rFonts w:ascii="Arial" w:hAnsi="Arial" w:cs="Arial"/>
              </w:rPr>
              <w:t xml:space="preserve"> GLIEDERUNG = SGL</w:t>
            </w:r>
          </w:p>
          <w:p>
            <w:pPr>
              <w:spacing w:before="120"/>
              <w:rPr>
                <w:rFonts w:ascii="Arial" w:hAnsi="Arial" w:cs="Arial"/>
                <w:caps/>
              </w:rPr>
            </w:pPr>
            <w:r>
              <w:rPr>
                <w:rFonts w:ascii="Symbol" w:hAnsi="Symbol" w:cs="Arial"/>
              </w:rPr>
              <w:sym w:font="Symbol" w:char="F0D9"/>
            </w:r>
            <w:r>
              <w:rPr>
                <w:rFonts w:ascii="Arial" w:hAnsi="Arial" w:cs="Arial"/>
              </w:rPr>
              <w:t xml:space="preserve"> LSQUAL </w:t>
            </w:r>
            <w:r>
              <w:rPr>
                <w:rFonts w:ascii="Times New Roman" w:hAnsi="Times New Roman" w:cs="Times New Roman"/>
              </w:rPr>
              <w:t>≠</w:t>
            </w:r>
            <w:r>
              <w:rPr>
                <w:rFonts w:ascii="Arial" w:hAnsi="Arial" w:cs="Arial"/>
              </w:rPr>
              <w:t xml:space="preserve"> @@</w:t>
            </w:r>
            <w:r>
              <w:rPr>
                <w:rFonts w:ascii="Arial" w:hAnsi="Arial" w:cs="Arial"/>
                <w:caps/>
              </w:rPr>
              <w:t xml:space="preserve"> </w:t>
            </w:r>
            <w:r>
              <w:rPr>
                <w:rFonts w:ascii="Symbol" w:hAnsi="Symbol" w:cs="Arial"/>
              </w:rPr>
              <w:sym w:font="Symbol" w:char="F0D9"/>
            </w:r>
            <w:r>
              <w:rPr>
                <w:rFonts w:ascii="Arial" w:hAnsi="Arial" w:cs="Arial"/>
              </w:rPr>
              <w:t xml:space="preserve"> LSQUAL </w:t>
            </w:r>
            <w:r>
              <w:rPr>
                <w:rFonts w:ascii="Symbol" w:hAnsi="Symbol" w:cs="Arial"/>
              </w:rPr>
              <w:sym w:font="Symbol" w:char="F0CF"/>
            </w:r>
            <w:r>
              <w:rPr>
                <w:rFonts w:ascii="Arial" w:hAnsi="Arial" w:cs="Arial"/>
              </w:rPr>
              <w:t xml:space="preserve"> {"HART"}</w:t>
            </w:r>
          </w:p>
          <w:p>
            <w:pPr>
              <w:spacing w:before="120" w:after="120"/>
              <w:rPr>
                <w:rFonts w:ascii="Arial" w:hAnsi="Arial" w:cs="Arial"/>
              </w:rPr>
            </w:pPr>
            <w:r>
              <w:rPr>
                <w:rFonts w:ascii="Arial" w:hAnsi="Arial" w:cs="Arial"/>
              </w:rPr>
              <w:t>ASDTABS.MDB, "SN_Fehler", Felder "JGT_Von", "JGT_Bis", "SGL_Von", "SGL_Bis", "HART"</w:t>
            </w:r>
          </w:p>
          <w:p>
            <w:pPr>
              <w:spacing w:before="120" w:after="120"/>
              <w:rPr>
                <w:rFonts w:ascii="Arial" w:hAnsi="Arial" w:cs="Arial"/>
                <w:sz w:val="20"/>
                <w:szCs w:val="20"/>
              </w:rPr>
            </w:pPr>
            <w:r>
              <w:rPr>
                <w:rFonts w:ascii="Arial" w:hAnsi="Arial" w:cs="Arial"/>
                <w:sz w:val="20"/>
                <w:szCs w:val="20"/>
              </w:rPr>
              <w:t>Anmerkung: Geprüft wird nur der allgemeinbildende Teil der Herkunftsart (Höchster allgemeinbildender Abschluss)! Der berufliche Teil (Berufsausbildung vorhanden) wird bei der Prüfung nicht berücksichtigt.</w:t>
            </w:r>
          </w:p>
        </w:tc>
      </w:tr>
    </w:tbl>
    <w:p>
      <w:pPr>
        <w:spacing w:after="0"/>
        <w:rPr>
          <w:rFonts w:ascii="Arial" w:hAnsi="Arial" w:cs="Arial"/>
        </w:rPr>
      </w:pPr>
    </w:p>
    <w:p>
      <w:pPr>
        <w:rPr>
          <w:rFonts w:ascii="Arial" w:hAnsi="Arial" w:cs="Arial"/>
        </w:rPr>
      </w:pPr>
      <w:r>
        <w:rPr>
          <w:rFonts w:ascii="Arial" w:hAnsi="Arial" w:cs="Arial"/>
        </w:rPr>
        <w:br w:type="page"/>
      </w:r>
    </w:p>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C07</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rPr>
          <w:trHeight w:val="403"/>
        </w:trPr>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Individualdaten I/</w:t>
            </w:r>
            <w:r>
              <w:rPr>
                <w:rFonts w:ascii="Arial" w:hAnsi="Arial" w:cs="Arial"/>
              </w:rPr>
              <w:t xml:space="preserve">Schulbesuch: Bitte überprüfen Sie die Kombination von </w:t>
            </w:r>
            <w:r>
              <w:rPr>
                <w:rFonts w:ascii="Arial" w:hAnsi="Arial" w:cs="Arial"/>
                <w:highlight w:val="yellow"/>
              </w:rPr>
              <w:t>„Gliederung“ (Bildungsgang des Schülers)</w:t>
            </w:r>
            <w:r>
              <w:rPr>
                <w:rFonts w:ascii="Arial" w:hAnsi="Arial" w:cs="Arial"/>
              </w:rPr>
              <w:t xml:space="preserve"> und „allgemeine Herkunft des Schülers“. Es handelt sich um eine ungewöhnliche Kombination.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rPr>
            </w:pPr>
            <w:r>
              <w:rPr>
                <w:rFonts w:ascii="Arial" w:hAnsi="Arial" w:cs="Arial"/>
                <w:caps/>
              </w:rPr>
              <w:t xml:space="preserve">STATUS = 2 </w:t>
            </w:r>
            <w:r>
              <w:rPr>
                <w:rFonts w:ascii="Symbol" w:hAnsi="Symbol" w:cs="Arial"/>
                <w:caps/>
              </w:rPr>
              <w:sym w:font="Symbol" w:char="F0D9"/>
            </w:r>
            <w:r>
              <w:rPr>
                <w:rFonts w:ascii="Arial" w:hAnsi="Arial" w:cs="Arial"/>
                <w:caps/>
              </w:rPr>
              <w:t xml:space="preserve"> AktJahrgang </w:t>
            </w:r>
            <w:r>
              <w:rPr>
                <w:rFonts w:ascii="Arial" w:hAnsi="Arial" w:cs="Arial"/>
              </w:rPr>
              <w:t xml:space="preserve">= Jg </w:t>
            </w:r>
            <w:r>
              <w:rPr>
                <w:rFonts w:ascii="Symbol" w:hAnsi="Symbol" w:cs="Arial"/>
              </w:rPr>
              <w:sym w:font="Symbol" w:char="F0D9"/>
            </w:r>
            <w:r>
              <w:rPr>
                <w:rFonts w:ascii="Arial" w:hAnsi="Arial" w:cs="Arial"/>
              </w:rPr>
              <w:t xml:space="preserve"> GLIEDERUNG = SGL</w:t>
            </w:r>
          </w:p>
          <w:p>
            <w:pPr>
              <w:spacing w:before="120" w:after="120"/>
              <w:rPr>
                <w:rFonts w:ascii="Arial" w:hAnsi="Arial" w:cs="Arial"/>
              </w:rPr>
            </w:pPr>
            <w:r>
              <w:rPr>
                <w:rFonts w:ascii="Symbol" w:hAnsi="Symbol" w:cs="Arial"/>
              </w:rPr>
              <w:sym w:font="Symbol" w:char="F0D9"/>
            </w:r>
            <w:r>
              <w:rPr>
                <w:rFonts w:ascii="Arial" w:hAnsi="Arial" w:cs="Arial"/>
              </w:rPr>
              <w:t xml:space="preserve"> LSGLIEDERUNG </w:t>
            </w:r>
            <w:r>
              <w:rPr>
                <w:rFonts w:ascii="Times New Roman" w:hAnsi="Times New Roman" w:cs="Times New Roman"/>
              </w:rPr>
              <w:t>≠</w:t>
            </w:r>
            <w:r>
              <w:rPr>
                <w:rFonts w:ascii="Arial" w:hAnsi="Arial" w:cs="Arial"/>
              </w:rPr>
              <w:t xml:space="preserve"> @@ </w:t>
            </w:r>
            <w:r>
              <w:rPr>
                <w:rFonts w:ascii="Symbol" w:hAnsi="Symbol" w:cs="Arial"/>
              </w:rPr>
              <w:sym w:font="Symbol" w:char="F0D9"/>
            </w:r>
            <w:r>
              <w:rPr>
                <w:rFonts w:ascii="Arial" w:hAnsi="Arial" w:cs="Arial"/>
              </w:rPr>
              <w:t xml:space="preserve"> LSGLIEDERUNG </w:t>
            </w:r>
            <w:r>
              <w:rPr>
                <w:rFonts w:ascii="Symbol" w:hAnsi="Symbol" w:cs="Arial"/>
              </w:rPr>
              <w:sym w:font="Symbol" w:char="F0CF"/>
            </w:r>
            <w:r>
              <w:rPr>
                <w:rFonts w:ascii="Arial" w:hAnsi="Arial" w:cs="Arial"/>
              </w:rPr>
              <w:t xml:space="preserve"> {"HSF"}</w:t>
            </w:r>
          </w:p>
          <w:p>
            <w:pPr>
              <w:spacing w:before="120" w:after="120"/>
              <w:rPr>
                <w:rFonts w:ascii="Arial" w:hAnsi="Arial" w:cs="Arial"/>
              </w:rPr>
            </w:pPr>
            <w:r>
              <w:rPr>
                <w:rFonts w:ascii="Arial" w:hAnsi="Arial" w:cs="Arial"/>
              </w:rPr>
              <w:t>ASDTABS.MDB, "SL_Fehler", Felder "JGT_Von", "JGT_Bis", "SGL_Von", "SGL_Bis", "HSF"</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C08</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rPr>
          <w:trHeight w:val="403"/>
        </w:trPr>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 xml:space="preserve">Alle außer </w:t>
            </w:r>
            <w:r>
              <w:rPr>
                <w:rFonts w:ascii="Arial" w:hAnsi="Arial" w:cs="Arial"/>
                <w:highlight w:val="yellow"/>
              </w:rPr>
              <w:t>G,</w:t>
            </w:r>
            <w:r>
              <w:rPr>
                <w:rFonts w:ascii="Arial" w:hAnsi="Arial" w:cs="Arial"/>
              </w:rPr>
              <w:t xml:space="preserve"> WB</w:t>
            </w:r>
            <w:commentRangeStart w:id="17"/>
            <w:commentRangeStart w:id="18"/>
            <w:commentRangeStart w:id="19"/>
            <w:r>
              <w:rPr>
                <w:rFonts w:ascii="Arial" w:hAnsi="Arial" w:cs="Arial"/>
                <w:strike/>
                <w:highlight w:val="yellow"/>
                <w:rPrChange w:id="20" w:author="Neumann, Thomas (IT.NRW)" w:date="2022-03-22T14:32:00Z">
                  <w:rPr>
                    <w:rFonts w:ascii="Arial" w:hAnsi="Arial" w:cs="Arial"/>
                  </w:rPr>
                </w:rPrChange>
              </w:rPr>
              <w:t>, BK, SB</w:t>
            </w:r>
            <w:commentRangeEnd w:id="17"/>
            <w:r>
              <w:rPr>
                <w:rStyle w:val="CommentReference"/>
                <w:strike/>
                <w:highlight w:val="yellow"/>
                <w:rPrChange w:id="21" w:author="Neumann, Thomas (IT.NRW)" w:date="2022-03-22T14:32:00Z">
                  <w:rPr>
                    <w:rStyle w:val="CommentReference"/>
                  </w:rPr>
                </w:rPrChange>
              </w:rPr>
              <w:commentReference w:id="17"/>
            </w:r>
            <w:commentRangeEnd w:id="18"/>
            <w:r>
              <w:rPr>
                <w:rStyle w:val="CommentReference"/>
              </w:rPr>
              <w:commentReference w:id="18"/>
            </w:r>
            <w:commentRangeEnd w:id="19"/>
            <w:r>
              <w:rPr>
                <w:rStyle w:val="CommentReference"/>
              </w:rPr>
              <w:commentReference w:id="19"/>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Individualdaten I/Schulbesuch: Im Bereich „Entlassung von eigener Schule“ liegt für das Feld „Art des Abschlusses“</w:t>
            </w:r>
            <w:r>
              <w:rPr>
                <w:rFonts w:ascii="Arial" w:hAnsi="Arial" w:cs="Arial"/>
              </w:rPr>
              <w:t xml:space="preserve"> kein Eintrag vor, obwohl der Schüler die Schulpflicht erfüllt hat und die Schule letztes Schuljahr verlassen hat.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caps/>
              </w:rPr>
            </w:pPr>
            <w:r>
              <w:rPr>
                <w:rFonts w:ascii="Arial" w:hAnsi="Arial" w:cs="Arial"/>
                <w:caps/>
              </w:rPr>
              <w:t xml:space="preserve">STATUS = 8, 9 </w:t>
            </w:r>
            <w:r>
              <w:rPr>
                <w:rFonts w:ascii="Symbol" w:hAnsi="Symbol" w:cs="Arial"/>
                <w:caps/>
              </w:rPr>
              <w:sym w:font="Symbol" w:char="F0D9"/>
            </w:r>
            <w:r>
              <w:rPr>
                <w:rFonts w:ascii="Arial" w:hAnsi="Arial" w:cs="Arial"/>
                <w:caps/>
              </w:rPr>
              <w:t xml:space="preserve"> SCHULPFLICHTERFUELLT = 1</w:t>
            </w:r>
          </w:p>
          <w:p>
            <w:pPr>
              <w:spacing w:before="120" w:after="120"/>
              <w:rPr>
                <w:rFonts w:ascii="Arial" w:hAnsi="Arial" w:cs="Arial"/>
                <w:caps/>
              </w:rPr>
            </w:pPr>
            <w:r>
              <w:rPr>
                <w:rFonts w:ascii="Symbol" w:hAnsi="Symbol" w:cs="Arial"/>
                <w:caps/>
              </w:rPr>
              <w:sym w:font="Symbol" w:char="F0D9"/>
            </w:r>
            <w:r>
              <w:rPr>
                <w:rFonts w:ascii="Arial" w:hAnsi="Arial" w:cs="Arial"/>
                <w:caps/>
              </w:rPr>
              <w:t xml:space="preserve"> ENTLASSDATUM ≥ 01.09.</w:t>
            </w:r>
            <w:r>
              <w:rPr>
                <w:rFonts w:ascii="Arial" w:hAnsi="Arial" w:cs="Arial"/>
              </w:rPr>
              <w:t>(</w:t>
            </w:r>
            <w:r>
              <w:rPr>
                <w:rFonts w:ascii="Arial" w:hAnsi="Arial" w:cs="Arial"/>
                <w:highlight w:val="green"/>
              </w:rPr>
              <w:t>JJJJ</w:t>
            </w:r>
            <w:r>
              <w:rPr>
                <w:rFonts w:ascii="Arial" w:hAnsi="Arial" w:cs="Arial"/>
                <w:caps/>
              </w:rPr>
              <w:t xml:space="preserve"> – 1)</w:t>
            </w:r>
          </w:p>
          <w:p>
            <w:pPr>
              <w:spacing w:before="120" w:after="120"/>
              <w:rPr>
                <w:rFonts w:ascii="Arial" w:hAnsi="Arial" w:cs="Arial"/>
                <w:caps/>
              </w:rPr>
            </w:pPr>
            <w:r>
              <w:rPr>
                <w:rFonts w:ascii="Symbol" w:hAnsi="Symbol" w:cs="Arial"/>
                <w:caps/>
              </w:rPr>
              <w:sym w:font="Symbol" w:char="F0D9"/>
            </w:r>
            <w:r>
              <w:rPr>
                <w:rFonts w:ascii="Arial" w:hAnsi="Arial" w:cs="Arial"/>
                <w:caps/>
              </w:rPr>
              <w:t xml:space="preserve"> ZEUGNIS = @</w:t>
            </w:r>
          </w:p>
          <w:p>
            <w:pPr>
              <w:spacing w:before="120" w:after="120"/>
              <w:jc w:val="right"/>
              <w:rPr>
                <w:rFonts w:ascii="Arial" w:hAnsi="Arial" w:cs="Arial"/>
              </w:rPr>
            </w:pPr>
            <w:r>
              <w:rPr>
                <w:rFonts w:ascii="Arial" w:hAnsi="Arial" w:cs="Arial"/>
                <w:highlight w:val="green"/>
              </w:rPr>
              <w:t>JJJJ = aktuelles Kalenderjahr</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Fehlersymbol: </w:t>
            </w:r>
            <w:commentRangeStart w:id="23"/>
            <w:commentRangeStart w:id="24"/>
            <w:commentRangeStart w:id="25"/>
            <w:r>
              <w:rPr>
                <w:rFonts w:ascii="Arial" w:hAnsi="Arial" w:cs="Arial"/>
                <w:b/>
                <w:highlight w:val="yellow"/>
              </w:rPr>
              <w:t>C09</w:t>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p>
        </w:tc>
        <w:tc>
          <w:tcPr>
            <w:tcW w:w="3544"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Art: </w:t>
            </w:r>
            <w:del w:id="26" w:author="Neumann, Thomas (IT.NRW)" w:date="2022-03-22T11:41:00Z">
              <w:r>
                <w:rPr>
                  <w:rFonts w:ascii="Arial" w:hAnsi="Arial" w:cs="Arial"/>
                  <w:b/>
                  <w:highlight w:val="yellow"/>
                </w:rPr>
                <w:delText>M</w:delText>
              </w:r>
            </w:del>
            <w:ins w:id="27" w:author="Neumann, Thomas (IT.NRW)" w:date="2022-03-22T11:41:00Z">
              <w:r>
                <w:rPr>
                  <w:rFonts w:ascii="Arial" w:hAnsi="Arial" w:cs="Arial"/>
                  <w:b/>
                  <w:highlight w:val="yellow"/>
                </w:rPr>
                <w:t>K</w:t>
              </w:r>
            </w:ins>
          </w:p>
        </w:tc>
        <w:tc>
          <w:tcPr>
            <w:tcW w:w="3544"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Tabelle: </w:t>
            </w:r>
            <w:r>
              <w:rPr>
                <w:rFonts w:ascii="Arial" w:hAnsi="Arial" w:cs="Arial"/>
                <w:b/>
                <w:highlight w:val="yellow"/>
              </w:rPr>
              <w:t>SDB_SCHUELER</w:t>
            </w:r>
          </w:p>
        </w:tc>
      </w:tr>
      <w:tr>
        <w:tblPrEx>
          <w:tblW w:w="9606" w:type="dxa"/>
          <w:tblLook w:val="04A0"/>
        </w:tblPrEx>
        <w:trPr>
          <w:trHeight w:val="403"/>
        </w:trPr>
        <w:tc>
          <w:tcPr>
            <w:tcW w:w="2518"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Schulformkuerzel</w:t>
            </w:r>
          </w:p>
        </w:tc>
        <w:tc>
          <w:tcPr>
            <w:tcW w:w="7088" w:type="dxa"/>
            <w:gridSpan w:val="2"/>
          </w:tcPr>
          <w:p>
            <w:pPr>
              <w:spacing w:before="120" w:after="120"/>
              <w:rPr>
                <w:rFonts w:ascii="Arial" w:hAnsi="Arial" w:cs="Arial"/>
                <w:highlight w:val="yellow"/>
              </w:rPr>
            </w:pPr>
            <w:r>
              <w:rPr>
                <w:rFonts w:ascii="Arial" w:hAnsi="Arial" w:cs="Arial"/>
                <w:highlight w:val="yellow"/>
              </w:rPr>
              <w:t>Alle außer G,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Fehlertext</w:t>
            </w:r>
          </w:p>
        </w:tc>
        <w:tc>
          <w:tcPr>
            <w:tcW w:w="7088" w:type="dxa"/>
            <w:gridSpan w:val="2"/>
          </w:tcPr>
          <w:p>
            <w:pPr>
              <w:spacing w:before="120" w:after="120"/>
              <w:rPr>
                <w:rFonts w:ascii="Arial" w:hAnsi="Arial" w:cs="Arial"/>
                <w:highlight w:val="yellow"/>
              </w:rPr>
            </w:pPr>
            <w:r>
              <w:rPr>
                <w:rFonts w:ascii="Arial" w:hAnsi="Arial" w:cs="Arial"/>
                <w:highlight w:val="yellow"/>
              </w:rPr>
              <w:t xml:space="preserve">Individualdaten I/Schulbesuch: </w:t>
            </w:r>
            <w:del w:id="28" w:author="Neumann, Thomas (IT.NRW)" w:date="2022-03-22T11:46:00Z">
              <w:r>
                <w:rPr>
                  <w:rFonts w:ascii="Arial" w:hAnsi="Arial" w:cs="Arial"/>
                  <w:highlight w:val="yellow"/>
                </w:rPr>
                <w:delText>Bei diesem Schüler, der die Schule im letzten Schuljahr mit einem Abschluss verlassen hat (Feld „Art des Abschlusses“ im Bereich „Entlassung von eigener Schule“ ist befüllt), sollte die Schulpflicht eigentlich erfüllt sein. Das Feld „Schulpflicht erfüllt“ ist jedoch nicht aktiviert.</w:delText>
              </w:r>
            </w:del>
            <w:ins w:id="29" w:author="Neumann, Thomas (IT.NRW)" w:date="2022-03-22T11:46:00Z">
              <w:r>
                <w:rPr>
                  <w:rFonts w:ascii="Arial" w:hAnsi="Arial" w:cs="Arial"/>
                  <w:highlight w:val="yellow"/>
                </w:rPr>
                <w:t>Dieser Schüler hat die Schule im letzten Schuljahr mit einem Abschluss verlassen, bei dem die Schulpflicht bereits erfüllt sein sollte (</w:t>
              </w:r>
            </w:ins>
            <w:ins w:id="30" w:author="Neumann, Thomas (IT.NRW)" w:date="2022-03-22T11:47:00Z">
              <w:r>
                <w:rPr>
                  <w:rFonts w:ascii="Arial" w:hAnsi="Arial" w:cs="Arial"/>
                  <w:highlight w:val="yellow"/>
                </w:rPr>
                <w:t xml:space="preserve">Feld „Art des Abschlusses“ im Bereich „Entlassung von eigener Schule“ ist entsprechend befüllt). </w:t>
              </w:r>
            </w:ins>
            <w:ins w:id="31" w:author="Neumann, Thomas (IT.NRW)" w:date="2022-03-22T11:48:00Z">
              <w:r>
                <w:rPr>
                  <w:rFonts w:ascii="Arial" w:hAnsi="Arial" w:cs="Arial"/>
                  <w:highlight w:val="yellow"/>
                </w:rPr>
                <w:t>Das Feld „Schulpflicht erfüllt“ ist jedoch nicht aktiviert.</w:t>
              </w:r>
            </w:ins>
          </w:p>
        </w:tc>
      </w:tr>
      <w:tr>
        <w:tblPrEx>
          <w:tblW w:w="9606" w:type="dxa"/>
          <w:tblLook w:val="04A0"/>
        </w:tblPrEx>
        <w:tc>
          <w:tcPr>
            <w:tcW w:w="2518"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Spezifikation</w:t>
            </w:r>
          </w:p>
        </w:tc>
        <w:tc>
          <w:tcPr>
            <w:tcW w:w="7088" w:type="dxa"/>
            <w:gridSpan w:val="2"/>
          </w:tcPr>
          <w:p>
            <w:pPr>
              <w:spacing w:before="120" w:after="120"/>
              <w:rPr>
                <w:rFonts w:ascii="Arial" w:hAnsi="Arial" w:cs="Arial"/>
                <w:caps/>
                <w:highlight w:val="yellow"/>
              </w:rPr>
            </w:pPr>
            <w:r>
              <w:rPr>
                <w:rFonts w:ascii="Arial" w:hAnsi="Arial" w:cs="Arial"/>
                <w:caps/>
                <w:highlight w:val="yellow"/>
              </w:rPr>
              <w:t xml:space="preserve">STATUS = 8 </w:t>
            </w:r>
          </w:p>
          <w:p>
            <w:pPr>
              <w:spacing w:before="120" w:after="120"/>
              <w:rPr>
                <w:rFonts w:ascii="Arial" w:hAnsi="Arial" w:cs="Arial"/>
                <w:caps/>
              </w:rPr>
            </w:pPr>
            <w:r>
              <w:rPr>
                <w:rFonts w:ascii="Symbol" w:hAnsi="Symbol" w:cs="Arial"/>
                <w:caps/>
                <w:highlight w:val="yellow"/>
              </w:rPr>
              <w:sym w:font="Symbol" w:char="F0D9"/>
            </w:r>
            <w:r>
              <w:rPr>
                <w:rFonts w:ascii="Arial" w:hAnsi="Arial" w:cs="Arial"/>
                <w:caps/>
                <w:highlight w:val="yellow"/>
              </w:rPr>
              <w:t xml:space="preserve"> ENTLASSDATUM ≥ 01.09.</w:t>
            </w:r>
            <w:r>
              <w:rPr>
                <w:rFonts w:ascii="Arial" w:hAnsi="Arial" w:cs="Arial"/>
                <w:highlight w:val="yellow"/>
              </w:rPr>
              <w:t>(1-4 Stelle von</w:t>
            </w:r>
            <w:r>
              <w:rPr>
                <w:rFonts w:ascii="Arial" w:hAnsi="Arial" w:cs="Arial"/>
              </w:rPr>
              <w:t xml:space="preserve"> </w:t>
            </w:r>
            <w:r>
              <w:rPr>
                <w:rFonts w:ascii="Arial" w:hAnsi="Arial" w:cs="Arial"/>
                <w:highlight w:val="green"/>
              </w:rPr>
              <w:t>gsSCHULJAHR</w:t>
            </w:r>
            <w:r>
              <w:rPr>
                <w:rFonts w:ascii="Arial" w:hAnsi="Arial" w:cs="Arial"/>
                <w:caps/>
              </w:rPr>
              <w:t xml:space="preserve"> </w:t>
            </w:r>
            <w:r>
              <w:rPr>
                <w:rFonts w:ascii="Arial" w:hAnsi="Arial" w:cs="Arial"/>
                <w:caps/>
                <w:highlight w:val="yellow"/>
              </w:rPr>
              <w:t>– 1</w:t>
            </w:r>
            <w:r>
              <w:rPr>
                <w:rFonts w:ascii="Arial" w:hAnsi="Arial" w:cs="Arial"/>
                <w:caps/>
              </w:rPr>
              <w:t>)</w:t>
            </w:r>
          </w:p>
          <w:p>
            <w:pPr>
              <w:spacing w:before="120" w:after="120"/>
              <w:rPr>
                <w:rFonts w:ascii="Arial" w:hAnsi="Arial" w:cs="Arial"/>
                <w:caps/>
                <w:highlight w:val="yellow"/>
              </w:rPr>
            </w:pPr>
            <w:r>
              <w:rPr>
                <w:rFonts w:ascii="Symbol" w:hAnsi="Symbol" w:cs="Arial"/>
                <w:caps/>
                <w:highlight w:val="yellow"/>
              </w:rPr>
              <w:sym w:font="Symbol" w:char="F0D9"/>
            </w:r>
            <w:r>
              <w:rPr>
                <w:rFonts w:ascii="Arial" w:hAnsi="Arial" w:cs="Arial"/>
                <w:caps/>
                <w:highlight w:val="yellow"/>
              </w:rPr>
              <w:t xml:space="preserve"> ZEUGNIS </w:t>
            </w:r>
            <w:del w:id="32" w:author="Neumann, Thomas (IT.NRW)" w:date="2022-03-22T11:41:00Z">
              <w:r>
                <w:rPr>
                  <w:rFonts w:ascii="Arial" w:hAnsi="Arial" w:cs="Arial"/>
                  <w:caps/>
                  <w:highlight w:val="yellow"/>
                </w:rPr>
                <w:delText>≠ @</w:delText>
              </w:r>
            </w:del>
            <w:ins w:id="33" w:author="Neumann, Thomas (IT.NRW)" w:date="2022-03-22T11:41:00Z">
              <w:r>
                <w:rPr>
                  <w:rFonts w:ascii="Arial" w:hAnsi="Arial" w:cs="Arial"/>
                  <w:caps/>
                  <w:highlight w:val="yellow"/>
                </w:rPr>
                <w:t>= D, F, G, H, I, K, U</w:t>
              </w:r>
            </w:ins>
            <w:r>
              <w:rPr>
                <w:rFonts w:ascii="Arial" w:hAnsi="Arial" w:cs="Arial"/>
                <w:caps/>
                <w:highlight w:val="yellow"/>
              </w:rPr>
              <w:t xml:space="preserve"> </w:t>
            </w:r>
            <w:r>
              <w:rPr>
                <w:rFonts w:ascii="Symbol" w:hAnsi="Symbol" w:cs="Arial"/>
                <w:caps/>
                <w:highlight w:val="yellow"/>
              </w:rPr>
              <w:sym w:font="Symbol" w:char="F0D9"/>
            </w:r>
            <w:r>
              <w:rPr>
                <w:rFonts w:ascii="Arial" w:hAnsi="Arial" w:cs="Arial"/>
                <w:caps/>
                <w:highlight w:val="yellow"/>
              </w:rPr>
              <w:t xml:space="preserve"> SCHULPFLICHTERFUELLT = 0</w:t>
            </w:r>
          </w:p>
          <w:p>
            <w:pPr>
              <w:spacing w:before="120" w:after="120"/>
              <w:rPr>
                <w:rFonts w:ascii="Arial" w:hAnsi="Arial" w:cs="Arial"/>
              </w:rPr>
            </w:pPr>
            <w:r>
              <w:rPr>
                <w:rFonts w:ascii="Arial" w:hAnsi="Arial" w:cs="Arial"/>
                <w:highlight w:val="green"/>
              </w:rPr>
              <w:t>Hinweis: gsSCHULJAHR ist eine im Code verankerte Konstante (z.B. „2016 2017“). Sie muss jedes Jahr angepasst werden.</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C59</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lang w:val="en-US"/>
              </w:rPr>
            </w:pPr>
            <w:r>
              <w:rPr>
                <w:rFonts w:ascii="Arial" w:hAnsi="Arial" w:cs="Arial"/>
                <w:lang w:val="en-US"/>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Schulbesuch/Vor der Aufnahme besuchte Schule/Einrichtung</w:t>
            </w:r>
            <w:r>
              <w:rPr>
                <w:rFonts w:ascii="Arial" w:hAnsi="Arial" w:cs="Arial"/>
              </w:rPr>
              <w:t>: Als Herkunft darf nicht der Name Ihrer Schule eingetragen sein.</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 xml:space="preserve">STATUS = 2 </w:t>
            </w:r>
            <w:r>
              <w:rPr>
                <w:rFonts w:ascii="Symbol" w:hAnsi="Symbol" w:cs="Arial"/>
                <w:caps/>
              </w:rPr>
              <w:sym w:font="Symbol" w:char="F0D9"/>
            </w:r>
            <w:r>
              <w:rPr>
                <w:rFonts w:ascii="Arial" w:hAnsi="Arial" w:cs="Arial"/>
                <w:caps/>
              </w:rPr>
              <w:t xml:space="preserve"> LSSchulnr</w:t>
            </w:r>
            <w:r>
              <w:rPr>
                <w:rFonts w:ascii="Arial" w:hAnsi="Arial" w:cs="Arial"/>
              </w:rPr>
              <w:t xml:space="preserve"> =</w:t>
            </w:r>
            <w:r>
              <w:rPr>
                <w:rFonts w:ascii="Arial" w:hAnsi="Arial" w:cs="Arial"/>
                <w:b/>
              </w:rPr>
              <w:t xml:space="preserve"> </w:t>
            </w:r>
            <w:r>
              <w:rPr>
                <w:rFonts w:ascii="Arial" w:hAnsi="Arial" w:cs="Arial"/>
              </w:rPr>
              <w:t xml:space="preserve">SCHUL_NR </w:t>
            </w:r>
          </w:p>
          <w:p>
            <w:pPr>
              <w:spacing w:before="120" w:after="120"/>
              <w:rPr>
                <w:rFonts w:ascii="Arial" w:hAnsi="Arial" w:cs="Arial"/>
              </w:rPr>
            </w:pPr>
            <w:r>
              <w:rPr>
                <w:rFonts w:ascii="Symbol" w:hAnsi="Symbol" w:cs="Arial"/>
              </w:rPr>
              <w:sym w:font="Symbol" w:char="F0D9"/>
            </w:r>
            <w:r>
              <w:rPr>
                <w:rFonts w:ascii="Arial" w:hAnsi="Arial" w:cs="Arial"/>
                <w:b/>
              </w:rPr>
              <w:t xml:space="preserve"> </w:t>
            </w:r>
            <w:r>
              <w:rPr>
                <w:rFonts w:ascii="Arial" w:hAnsi="Arial" w:cs="Arial"/>
              </w:rPr>
              <w:t>[(</w:t>
            </w:r>
            <w:r>
              <w:rPr>
                <w:rFonts w:ascii="Arial" w:hAnsi="Arial" w:cs="Arial"/>
                <w:caps/>
              </w:rPr>
              <w:t>LSJahrgang</w:t>
            </w:r>
            <w:r>
              <w:rPr>
                <w:rFonts w:ascii="Arial" w:hAnsi="Arial" w:cs="Arial"/>
                <w:b/>
              </w:rPr>
              <w:t xml:space="preserve"> </w:t>
            </w:r>
            <w:r>
              <w:rPr>
                <w:rFonts w:ascii="Arial" w:hAnsi="Arial" w:cs="Arial"/>
              </w:rPr>
              <w:t xml:space="preserve">≠ 00, 01, 90, 91, EP, E1, E2, E3) </w:t>
            </w:r>
          </w:p>
          <w:p>
            <w:pPr>
              <w:spacing w:before="120" w:after="120"/>
              <w:rPr>
                <w:rFonts w:ascii="Arial" w:hAnsi="Arial" w:cs="Arial"/>
              </w:rPr>
            </w:pPr>
            <w:r>
              <w:rPr>
                <w:rFonts w:ascii="Symbol" w:hAnsi="Symbol" w:cs="Arial"/>
                <w:caps/>
              </w:rPr>
              <w:sym w:font="Symbol" w:char="F0D9"/>
            </w:r>
            <w:r>
              <w:rPr>
                <w:rFonts w:ascii="Arial" w:hAnsi="Arial" w:cs="Arial"/>
              </w:rPr>
              <w:t xml:space="preserve"> (Gliederung = LSGliederung) </w:t>
            </w:r>
            <w:r>
              <w:rPr>
                <w:rFonts w:ascii="Symbol" w:hAnsi="Symbol" w:cs="Arial"/>
                <w:caps/>
              </w:rPr>
              <w:sym w:font="Symbol" w:char="F0D9"/>
            </w:r>
            <w:r>
              <w:rPr>
                <w:rFonts w:ascii="Arial" w:hAnsi="Arial" w:cs="Arial"/>
              </w:rPr>
              <w:t xml:space="preserve"> (Fachklasse = LSFachklasse)]</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C65</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lang w:val="en-US"/>
              </w:rPr>
            </w:pPr>
            <w:r>
              <w:rPr>
                <w:rFonts w:ascii="Arial" w:hAnsi="Arial" w:cs="Arial"/>
                <w:lang w:val="en-US"/>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Schulbesuch/Akt. Abschnitt: Die Informationen zum letzten Schuljahr sind lückenhaft: Wenn im letzten Schuljahr eine andere Schule/Einrichtung besucht wurde, fehlt im Reiter „Schulbesuch“ die Schulform. Wenn im letzten Schuljahr Ihre Schule besucht wurde, fehlt der Jahrgang (letzter Abschnitt des abgelaufenen Schuljahres im Reiter Akt. Abschnitt/Allgemeine Angaben).</w:t>
            </w:r>
            <w:r>
              <w:rPr>
                <w:rFonts w:ascii="Arial" w:hAnsi="Arial" w:cs="Arial"/>
              </w:rPr>
              <w:t xml:space="preserve">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 xml:space="preserve">STATUS = 2 </w:t>
            </w:r>
            <w:r>
              <w:rPr>
                <w:rFonts w:ascii="Symbol" w:hAnsi="Symbol" w:cs="Arial"/>
                <w:caps/>
              </w:rPr>
              <w:sym w:font="Symbol" w:char="F0D9"/>
            </w:r>
            <w:r>
              <w:rPr>
                <w:rFonts w:ascii="Arial" w:hAnsi="Arial" w:cs="Arial"/>
                <w:caps/>
              </w:rPr>
              <w:t xml:space="preserve"> VOJAHRGANG = @ </w:t>
            </w:r>
            <w:r>
              <w:rPr>
                <w:rFonts w:ascii="Symbol" w:hAnsi="Symbol" w:cs="Arial"/>
                <w:caps/>
              </w:rPr>
              <w:sym w:font="Symbol" w:char="F0D9"/>
            </w:r>
            <w:r>
              <w:rPr>
                <w:rFonts w:ascii="Arial" w:hAnsi="Arial" w:cs="Arial"/>
                <w:caps/>
              </w:rPr>
              <w:t xml:space="preserve"> LSSchulform</w:t>
            </w:r>
            <w:r>
              <w:rPr>
                <w:rFonts w:ascii="Arial" w:hAnsi="Arial" w:cs="Arial"/>
              </w:rPr>
              <w:t xml:space="preserve">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C67</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Schulbesuch/Vor der Aufnahme besuchte Schule/Einrichtung</w:t>
            </w:r>
            <w:r>
              <w:rPr>
                <w:rFonts w:ascii="Arial" w:hAnsi="Arial" w:cs="Arial"/>
              </w:rPr>
              <w:t>: (Herkunfts-)Schulnummer 980500 ist nur i.V. mit allgemeiner Herkunft des Schülers XS zulässig!</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 xml:space="preserve">STATUS = 2 </w:t>
            </w:r>
            <w:r>
              <w:rPr>
                <w:rFonts w:ascii="Symbol" w:hAnsi="Symbol" w:cs="Arial"/>
                <w:caps/>
              </w:rPr>
              <w:sym w:font="Symbol" w:char="F0D9"/>
            </w:r>
            <w:r>
              <w:rPr>
                <w:rFonts w:ascii="Arial" w:hAnsi="Arial" w:cs="Arial"/>
                <w:caps/>
              </w:rPr>
              <w:t xml:space="preserve"> LSSchulnr</w:t>
            </w:r>
            <w:r>
              <w:rPr>
                <w:rFonts w:ascii="Arial" w:hAnsi="Arial" w:cs="Arial"/>
              </w:rPr>
              <w:t xml:space="preserve"> = 980500 </w:t>
            </w:r>
            <w:r>
              <w:rPr>
                <w:rFonts w:ascii="Symbol" w:hAnsi="Symbol" w:cs="Arial"/>
              </w:rPr>
              <w:sym w:font="Symbol" w:char="F0D9"/>
            </w:r>
            <w:r>
              <w:rPr>
                <w:rFonts w:ascii="Arial" w:hAnsi="Arial" w:cs="Arial"/>
              </w:rPr>
              <w:t xml:space="preserve"> </w:t>
            </w:r>
            <w:r>
              <w:rPr>
                <w:rFonts w:ascii="Arial" w:hAnsi="Arial" w:cs="Arial"/>
                <w:caps/>
              </w:rPr>
              <w:t>LSSchulform</w:t>
            </w:r>
            <w:r>
              <w:rPr>
                <w:rFonts w:ascii="Arial" w:hAnsi="Arial" w:cs="Arial"/>
              </w:rPr>
              <w:t xml:space="preserve"> ≠ XS</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C68</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lang w:val="en-US"/>
              </w:rPr>
            </w:pPr>
            <w:r>
              <w:rPr>
                <w:rFonts w:ascii="Arial" w:hAnsi="Arial" w:cs="Arial"/>
                <w:lang w:val="en-US"/>
              </w:rPr>
              <w:t>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Schulbesuch/Vor der Aufnahme besuchte Schule/Einrichtung</w:t>
            </w:r>
            <w:r>
              <w:rPr>
                <w:rFonts w:ascii="Arial" w:hAnsi="Arial" w:cs="Arial"/>
              </w:rPr>
              <w:t>: Herkunftsschulnummer 980500 ist nur bei den Herkunftsschulformen HU, WZ, XB, XS zulässig und Herkunftsschulformen HU, WZ, XB sind nur mit der Herkunftsschulnummer 980500 eintragbar.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caps/>
              </w:rPr>
            </w:pPr>
            <w:r>
              <w:rPr>
                <w:rFonts w:ascii="Arial" w:hAnsi="Arial" w:cs="Arial"/>
                <w:caps/>
              </w:rPr>
              <w:t xml:space="preserve">STATUS = 2 </w:t>
            </w:r>
            <w:r>
              <w:rPr>
                <w:rFonts w:ascii="Symbol" w:hAnsi="Symbol" w:cs="Arial"/>
                <w:caps/>
              </w:rPr>
              <w:sym w:font="Symbol" w:char="F0D9"/>
            </w:r>
            <w:r>
              <w:rPr>
                <w:rFonts w:ascii="Arial" w:hAnsi="Arial" w:cs="Arial"/>
                <w:caps/>
              </w:rPr>
              <w:t xml:space="preserve"> </w:t>
            </w:r>
          </w:p>
          <w:p>
            <w:pPr>
              <w:spacing w:before="120" w:after="120"/>
              <w:rPr>
                <w:rFonts w:ascii="Arial" w:hAnsi="Arial" w:cs="Arial"/>
                <w:caps/>
              </w:rPr>
            </w:pPr>
            <w:r>
              <w:rPr>
                <w:rFonts w:ascii="Arial" w:hAnsi="Arial" w:cs="Arial"/>
                <w:caps/>
              </w:rPr>
              <w:t xml:space="preserve">(LSSchulnr = 980500 </w:t>
            </w:r>
            <w:r>
              <w:rPr>
                <w:rFonts w:ascii="Symbol" w:hAnsi="Symbol" w:cs="Arial"/>
                <w:caps/>
              </w:rPr>
              <w:sym w:font="Symbol" w:char="F0D9"/>
            </w:r>
            <w:r>
              <w:rPr>
                <w:rFonts w:ascii="Arial" w:hAnsi="Arial" w:cs="Arial"/>
                <w:caps/>
              </w:rPr>
              <w:t xml:space="preserve"> </w:t>
            </w:r>
            <w:r>
              <w:rPr>
                <w:rFonts w:ascii="Arial" w:hAnsi="Arial" w:cs="Arial"/>
              </w:rPr>
              <w:t xml:space="preserve">LSSCHULFORM </w:t>
            </w:r>
            <w:r>
              <w:rPr>
                <w:rFonts w:ascii="Symbol" w:hAnsi="Symbol" w:cs="Arial"/>
                <w:caps/>
              </w:rPr>
              <w:sym w:font="Symbol" w:char="F0CF"/>
            </w:r>
            <w:r>
              <w:rPr>
                <w:rFonts w:ascii="Arial" w:hAnsi="Arial" w:cs="Arial"/>
                <w:caps/>
              </w:rPr>
              <w:t xml:space="preserve"> {HU, WZ, XB, XS}) </w:t>
            </w:r>
            <w:r>
              <w:rPr>
                <w:rFonts w:ascii="Symbol" w:hAnsi="Symbol" w:cs="Arial"/>
                <w:caps/>
              </w:rPr>
              <w:sym w:font="Symbol" w:char="F0DA"/>
            </w:r>
            <w:r>
              <w:rPr>
                <w:rFonts w:ascii="Arial" w:hAnsi="Arial" w:cs="Arial"/>
                <w:caps/>
              </w:rPr>
              <w:t xml:space="preserve"> </w:t>
            </w:r>
          </w:p>
          <w:p>
            <w:pPr>
              <w:spacing w:before="120" w:after="120"/>
              <w:rPr>
                <w:rFonts w:ascii="Arial" w:hAnsi="Arial" w:cs="Arial"/>
              </w:rPr>
            </w:pPr>
            <w:r>
              <w:rPr>
                <w:rFonts w:ascii="Arial" w:hAnsi="Arial" w:cs="Arial"/>
              </w:rPr>
              <w:t xml:space="preserve">(LSSCHULFORM </w:t>
            </w:r>
            <w:r>
              <w:rPr>
                <w:rFonts w:ascii="Symbol" w:hAnsi="Symbol" w:cs="Arial"/>
                <w:caps/>
              </w:rPr>
              <w:sym w:font="Symbol" w:char="F0CE"/>
            </w:r>
            <w:r>
              <w:rPr>
                <w:rFonts w:ascii="Arial" w:hAnsi="Arial" w:cs="Arial"/>
                <w:caps/>
              </w:rPr>
              <w:t xml:space="preserve"> {HU, WZ, XB} </w:t>
            </w:r>
            <w:r>
              <w:rPr>
                <w:rFonts w:ascii="Symbol" w:hAnsi="Symbol" w:cs="Arial"/>
                <w:caps/>
              </w:rPr>
              <w:sym w:font="Symbol" w:char="F0D9"/>
            </w:r>
            <w:r>
              <w:rPr>
                <w:rFonts w:ascii="Arial" w:hAnsi="Arial" w:cs="Arial"/>
                <w:caps/>
              </w:rPr>
              <w:t xml:space="preserve"> LSSchulnr ≠ 980500)</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C70</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K</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Schulbesuch/Vor der Aufnahme besuchte Schule/Einrichtung</w:t>
            </w:r>
            <w:r>
              <w:rPr>
                <w:rFonts w:ascii="Arial" w:hAnsi="Arial" w:cs="Arial"/>
              </w:rPr>
              <w:t xml:space="preserve">: Bitte überprüfen Sie die Kombination von „allgemeine Herkunft des Schülers“ und „Versetzung“. Es handelt sich zumindest um eine ungewöhnliche Kombination.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caps/>
              </w:rPr>
            </w:pPr>
            <w:r>
              <w:rPr>
                <w:rFonts w:ascii="Arial" w:hAnsi="Arial" w:cs="Arial"/>
                <w:caps/>
              </w:rPr>
              <w:t xml:space="preserve">STATUS = 2 </w:t>
            </w:r>
            <w:r>
              <w:rPr>
                <w:rFonts w:ascii="Symbol" w:hAnsi="Symbol" w:cs="Arial"/>
                <w:caps/>
              </w:rPr>
              <w:sym w:font="Symbol" w:char="F0D9"/>
            </w:r>
            <w:r>
              <w:rPr>
                <w:rFonts w:ascii="Arial" w:hAnsi="Arial" w:cs="Arial"/>
                <w:caps/>
              </w:rPr>
              <w:t xml:space="preserve"> </w:t>
            </w:r>
            <w:r>
              <w:rPr>
                <w:rFonts w:ascii="Arial" w:hAnsi="Arial" w:cs="Arial"/>
              </w:rPr>
              <w:t xml:space="preserve">LSSCHULFORM </w:t>
            </w:r>
            <w:r>
              <w:rPr>
                <w:rFonts w:ascii="Times New Roman" w:hAnsi="Times New Roman" w:cs="Times New Roman"/>
              </w:rPr>
              <w:t>≠</w:t>
            </w:r>
            <w:r>
              <w:rPr>
                <w:rFonts w:ascii="Arial" w:hAnsi="Arial" w:cs="Arial"/>
              </w:rPr>
              <w:t xml:space="preserve"> @@ </w:t>
            </w:r>
            <w:r>
              <w:rPr>
                <w:rFonts w:ascii="Symbol" w:hAnsi="Symbol" w:cs="Arial"/>
              </w:rPr>
              <w:sym w:font="Symbol" w:char="F0D9"/>
            </w:r>
            <w:r>
              <w:rPr>
                <w:rFonts w:ascii="Arial" w:hAnsi="Arial" w:cs="Arial"/>
              </w:rPr>
              <w:t xml:space="preserve"> LSVERSETZUNG </w:t>
            </w:r>
            <w:r>
              <w:rPr>
                <w:rFonts w:ascii="Times New Roman" w:hAnsi="Times New Roman" w:cs="Times New Roman"/>
              </w:rPr>
              <w:t>≠</w:t>
            </w:r>
            <w:r>
              <w:rPr>
                <w:rFonts w:ascii="Arial" w:hAnsi="Arial" w:cs="Arial"/>
              </w:rPr>
              <w:t xml:space="preserve"> @@</w:t>
            </w:r>
          </w:p>
          <w:p>
            <w:pPr>
              <w:spacing w:before="120"/>
              <w:rPr>
                <w:rFonts w:ascii="Arial" w:hAnsi="Arial" w:cs="Arial"/>
              </w:rPr>
            </w:pPr>
            <w:r>
              <w:rPr>
                <w:rFonts w:ascii="Symbol" w:hAnsi="Symbol" w:cs="Arial"/>
              </w:rPr>
              <w:sym w:font="Symbol" w:char="F0D9"/>
            </w:r>
            <w:r>
              <w:rPr>
                <w:rFonts w:ascii="Arial" w:hAnsi="Arial" w:cs="Arial"/>
              </w:rPr>
              <w:t xml:space="preserve"> </w:t>
            </w:r>
            <w:r>
              <w:rPr>
                <w:rFonts w:ascii="Arial" w:hAnsi="Arial" w:cs="Arial"/>
                <w:caps/>
              </w:rPr>
              <w:t>Schulformkuerzel</w:t>
            </w:r>
            <w:r>
              <w:rPr>
                <w:rFonts w:ascii="Arial" w:hAnsi="Arial" w:cs="Arial"/>
              </w:rPr>
              <w:t xml:space="preserve"> = SF </w:t>
            </w:r>
            <w:r>
              <w:rPr>
                <w:rFonts w:ascii="Symbol" w:hAnsi="Symbol" w:cs="Arial"/>
              </w:rPr>
              <w:sym w:font="Symbol" w:char="F0D9"/>
            </w:r>
            <w:r>
              <w:rPr>
                <w:rFonts w:ascii="Arial" w:hAnsi="Arial" w:cs="Arial"/>
              </w:rPr>
              <w:t xml:space="preserve"> </w:t>
            </w:r>
            <w:r>
              <w:rPr>
                <w:rFonts w:ascii="Arial" w:hAnsi="Arial" w:cs="Arial"/>
                <w:caps/>
              </w:rPr>
              <w:t xml:space="preserve">AktJahrgang </w:t>
            </w:r>
            <w:r>
              <w:rPr>
                <w:rFonts w:ascii="Arial" w:hAnsi="Arial" w:cs="Arial"/>
              </w:rPr>
              <w:t>= Jg</w:t>
            </w:r>
          </w:p>
          <w:p>
            <w:pPr>
              <w:spacing w:before="120"/>
              <w:rPr>
                <w:rFonts w:ascii="Arial" w:hAnsi="Arial" w:cs="Arial"/>
              </w:rPr>
            </w:pPr>
            <w:r>
              <w:rPr>
                <w:rFonts w:ascii="Symbol" w:hAnsi="Symbol" w:cs="Arial"/>
              </w:rPr>
              <w:sym w:font="Symbol" w:char="F0D9"/>
            </w:r>
            <w:r>
              <w:rPr>
                <w:rFonts w:ascii="Arial" w:hAnsi="Arial" w:cs="Arial"/>
              </w:rPr>
              <w:t xml:space="preserve"> LSSCHULFORM = HSF </w:t>
            </w:r>
            <w:r>
              <w:rPr>
                <w:rFonts w:ascii="Symbol" w:hAnsi="Symbol" w:cs="Arial"/>
              </w:rPr>
              <w:sym w:font="Symbol" w:char="F0D9"/>
            </w:r>
            <w:r>
              <w:rPr>
                <w:rFonts w:ascii="Arial" w:hAnsi="Arial" w:cs="Arial"/>
              </w:rPr>
              <w:t xml:space="preserve"> LSVERSETZUNG </w:t>
            </w:r>
            <w:r>
              <w:rPr>
                <w:rFonts w:ascii="Symbol" w:hAnsi="Symbol" w:cs="Arial"/>
              </w:rPr>
              <w:sym w:font="Symbol" w:char="F0CF"/>
            </w:r>
            <w:r>
              <w:rPr>
                <w:rFonts w:ascii="Arial" w:hAnsi="Arial" w:cs="Arial"/>
              </w:rPr>
              <w:t xml:space="preserve"> {"HArt"}</w:t>
            </w:r>
          </w:p>
          <w:p>
            <w:pPr>
              <w:spacing w:before="120" w:after="120"/>
              <w:rPr>
                <w:rFonts w:ascii="Arial" w:hAnsi="Arial" w:cs="Arial"/>
              </w:rPr>
            </w:pPr>
            <w:r>
              <w:rPr>
                <w:rFonts w:ascii="Arial" w:hAnsi="Arial" w:cs="Arial"/>
              </w:rPr>
              <w:t>ASDTABS.MDB, "FF_Fehler", Felder "SF", "Jg", "HSF", "HArt"</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C71</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rPr>
          <w:trHeight w:val="403"/>
        </w:trPr>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Schulbesuch/Vor der Aufnahme besuchte Schule/Einrichtung</w:t>
            </w:r>
            <w:r>
              <w:rPr>
                <w:rFonts w:ascii="Arial" w:hAnsi="Arial" w:cs="Arial"/>
              </w:rPr>
              <w:t>: Für das Feld „Versetzung“ liegt kein Eintrag vor, obwohl der Schüler zum Ende des letzten Schuljahres eine andere Schule besucht hat.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caps/>
              </w:rPr>
            </w:pPr>
            <w:r>
              <w:rPr>
                <w:rFonts w:ascii="Arial" w:hAnsi="Arial" w:cs="Arial"/>
                <w:caps/>
              </w:rPr>
              <w:t>STATUS = 2</w:t>
            </w:r>
          </w:p>
          <w:p>
            <w:pPr>
              <w:spacing w:before="120" w:after="120"/>
              <w:rPr>
                <w:rFonts w:ascii="Arial" w:hAnsi="Arial" w:cs="Arial"/>
                <w:sz w:val="20"/>
                <w:szCs w:val="20"/>
              </w:rPr>
            </w:pPr>
            <w:r>
              <w:rPr>
                <w:rFonts w:ascii="Symbol" w:hAnsi="Symbol" w:cs="Arial"/>
                <w:caps/>
              </w:rPr>
              <w:sym w:font="Symbol" w:char="F0D9"/>
            </w:r>
            <w:r>
              <w:rPr>
                <w:rFonts w:ascii="Arial" w:hAnsi="Arial" w:cs="Arial"/>
                <w:caps/>
              </w:rPr>
              <w:t xml:space="preserve"> LSSCHULENTLASSDATUM = 31.07.</w:t>
            </w:r>
            <w:r>
              <w:rPr>
                <w:rFonts w:ascii="Arial" w:hAnsi="Arial" w:cs="Arial"/>
                <w:highlight w:val="green"/>
              </w:rPr>
              <w:t>JJJJ</w:t>
            </w:r>
          </w:p>
          <w:p>
            <w:pPr>
              <w:spacing w:before="120" w:after="120"/>
              <w:rPr>
                <w:rFonts w:ascii="Arial" w:hAnsi="Arial" w:cs="Arial"/>
                <w:caps/>
              </w:rPr>
            </w:pPr>
            <w:r>
              <w:rPr>
                <w:rFonts w:ascii="Symbol" w:hAnsi="Symbol" w:cs="Arial"/>
                <w:caps/>
              </w:rPr>
              <w:sym w:font="Symbol" w:char="F0D9"/>
            </w:r>
            <w:r>
              <w:rPr>
                <w:rFonts w:ascii="Arial" w:hAnsi="Arial" w:cs="Arial"/>
                <w:caps/>
              </w:rPr>
              <w:t xml:space="preserve"> LSVERSETZUNG = @</w:t>
            </w:r>
          </w:p>
          <w:p>
            <w:pPr>
              <w:spacing w:before="120" w:after="120"/>
              <w:jc w:val="right"/>
              <w:rPr>
                <w:rFonts w:ascii="Arial" w:hAnsi="Arial" w:cs="Arial"/>
              </w:rPr>
            </w:pPr>
            <w:r>
              <w:rPr>
                <w:rFonts w:ascii="Arial" w:hAnsi="Arial" w:cs="Arial"/>
                <w:highlight w:val="green"/>
              </w:rPr>
              <w:t>JJJJ = aktuelles Kalenderjahr</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C72</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rPr>
          <w:trHeight w:val="403"/>
        </w:trPr>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Schulbesuch/Vor der Aufnahme besuchte Schule/Einrichtung</w:t>
            </w:r>
            <w:r>
              <w:rPr>
                <w:rFonts w:ascii="Arial" w:hAnsi="Arial" w:cs="Arial"/>
              </w:rPr>
              <w:t>: Für das Feld „Name der Schule“ liegt kein Eintrag vor, obwohl der Schüler zum Ende des letzten Schuljahres eine andere Schule besucht hat.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caps/>
              </w:rPr>
            </w:pPr>
            <w:r>
              <w:rPr>
                <w:rFonts w:ascii="Arial" w:hAnsi="Arial" w:cs="Arial"/>
                <w:caps/>
              </w:rPr>
              <w:t>STATUS = 2</w:t>
            </w:r>
          </w:p>
          <w:p>
            <w:pPr>
              <w:spacing w:before="120" w:after="120"/>
              <w:rPr>
                <w:rFonts w:ascii="Arial" w:hAnsi="Arial" w:cs="Arial"/>
                <w:sz w:val="20"/>
                <w:szCs w:val="20"/>
              </w:rPr>
            </w:pPr>
            <w:r>
              <w:rPr>
                <w:rFonts w:ascii="Symbol" w:hAnsi="Symbol" w:cs="Arial"/>
                <w:caps/>
              </w:rPr>
              <w:sym w:font="Symbol" w:char="F0D9"/>
            </w:r>
            <w:r>
              <w:rPr>
                <w:rFonts w:ascii="Arial" w:hAnsi="Arial" w:cs="Arial"/>
                <w:caps/>
              </w:rPr>
              <w:t xml:space="preserve"> LSSCHULENTLASSDATUM = 31.07.</w:t>
            </w:r>
            <w:r>
              <w:rPr>
                <w:rFonts w:ascii="Arial" w:hAnsi="Arial" w:cs="Arial"/>
                <w:highlight w:val="green"/>
              </w:rPr>
              <w:t>JJJJ</w:t>
            </w:r>
          </w:p>
          <w:p>
            <w:pPr>
              <w:spacing w:before="120" w:after="120"/>
              <w:rPr>
                <w:rFonts w:ascii="Arial" w:hAnsi="Arial" w:cs="Arial"/>
                <w:caps/>
              </w:rPr>
            </w:pPr>
            <w:r>
              <w:rPr>
                <w:rFonts w:ascii="Symbol" w:hAnsi="Symbol" w:cs="Arial"/>
                <w:caps/>
              </w:rPr>
              <w:sym w:font="Symbol" w:char="F0D9"/>
            </w:r>
            <w:r>
              <w:rPr>
                <w:rFonts w:ascii="Arial" w:hAnsi="Arial" w:cs="Arial"/>
                <w:caps/>
              </w:rPr>
              <w:t xml:space="preserve"> LSSCHNR = @</w:t>
            </w:r>
          </w:p>
          <w:p>
            <w:pPr>
              <w:spacing w:before="120" w:after="120"/>
              <w:jc w:val="right"/>
              <w:rPr>
                <w:rFonts w:ascii="Arial" w:hAnsi="Arial" w:cs="Arial"/>
              </w:rPr>
            </w:pPr>
            <w:r>
              <w:rPr>
                <w:rFonts w:ascii="Arial" w:hAnsi="Arial" w:cs="Arial"/>
                <w:highlight w:val="green"/>
              </w:rPr>
              <w:t>JJJJ = aktuelles Kalenderjahr</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D01</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 xml:space="preserve">Im Reiter Adressen/Betriebe ist kein Ausbildungsbetrieb angegeben.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 xml:space="preserve">STATUS = 2 </w:t>
            </w:r>
            <w:r>
              <w:rPr>
                <w:rFonts w:ascii="Symbol" w:hAnsi="Symbol" w:cs="Arial"/>
                <w:caps/>
              </w:rPr>
              <w:sym w:font="Symbol" w:char="F0D9"/>
            </w:r>
            <w:r>
              <w:rPr>
                <w:rFonts w:ascii="Arial" w:hAnsi="Arial" w:cs="Arial"/>
                <w:caps/>
              </w:rPr>
              <w:t xml:space="preserve"> </w:t>
            </w:r>
            <w:r>
              <w:rPr>
                <w:rFonts w:ascii="Arial" w:hAnsi="Arial" w:cs="Arial"/>
              </w:rPr>
              <w:t>GLIEDERUNG = A01, A02, A03, A04</w:t>
            </w:r>
          </w:p>
          <w:p>
            <w:pPr>
              <w:spacing w:before="120" w:after="120"/>
              <w:rPr>
                <w:rFonts w:ascii="Arial" w:hAnsi="Arial" w:cs="Arial"/>
                <w:sz w:val="21"/>
                <w:szCs w:val="21"/>
              </w:rPr>
            </w:pPr>
            <w:r>
              <w:rPr>
                <w:rFonts w:ascii="Symbol" w:hAnsi="Symbol" w:cs="Arial"/>
              </w:rPr>
              <w:sym w:font="Symbol" w:char="F0D9"/>
            </w:r>
            <w:r>
              <w:rPr>
                <w:rFonts w:ascii="Arial" w:hAnsi="Arial" w:cs="Arial"/>
              </w:rPr>
              <w:t xml:space="preserve"> AUSBILDUNGSORT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E51</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Abschnitt/Allgemeine Angaben: Unzulässiger Wert im Feld „Förderschwerpunkt“ des letzten Abschnitts des abgelaufenen Schuljahres.</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rPr>
            </w:pPr>
            <w:r>
              <w:rPr>
                <w:rFonts w:ascii="Arial" w:hAnsi="Arial" w:cs="Arial"/>
                <w:caps/>
              </w:rPr>
              <w:t>Schulformkuerzel</w:t>
            </w:r>
            <w:r>
              <w:rPr>
                <w:rFonts w:ascii="Arial" w:hAnsi="Arial" w:cs="Arial"/>
              </w:rPr>
              <w:t xml:space="preserve"> = SF </w:t>
            </w:r>
            <w:r>
              <w:rPr>
                <w:rFonts w:ascii="Symbol" w:hAnsi="Symbol" w:cs="Arial"/>
              </w:rPr>
              <w:sym w:font="Symbol" w:char="F0D9"/>
            </w:r>
            <w:r>
              <w:rPr>
                <w:rFonts w:ascii="Arial" w:hAnsi="Arial" w:cs="Arial"/>
              </w:rPr>
              <w:t xml:space="preserve"> </w:t>
            </w:r>
            <w:r>
              <w:rPr>
                <w:rFonts w:ascii="Arial" w:hAnsi="Arial" w:cs="Arial"/>
                <w:caps/>
              </w:rPr>
              <w:t>VOFOERDERSCHWERP</w:t>
            </w:r>
            <w:r>
              <w:rPr>
                <w:rFonts w:ascii="Arial" w:hAnsi="Arial" w:cs="Arial"/>
              </w:rPr>
              <w:t xml:space="preserve"> </w:t>
            </w:r>
            <w:r>
              <w:rPr>
                <w:rFonts w:ascii="Symbol" w:hAnsi="Symbol" w:cs="Arial"/>
              </w:rPr>
              <w:sym w:font="Symbol" w:char="F0CF"/>
            </w:r>
            <w:r>
              <w:rPr>
                <w:rFonts w:ascii="Arial" w:hAnsi="Arial" w:cs="Arial"/>
              </w:rPr>
              <w:t xml:space="preserve"> {"FSP"}</w:t>
            </w:r>
          </w:p>
          <w:p>
            <w:pPr>
              <w:spacing w:before="120" w:after="120"/>
              <w:rPr>
                <w:rFonts w:ascii="Arial" w:hAnsi="Arial" w:cs="Arial"/>
                <w:b/>
                <w:sz w:val="21"/>
                <w:szCs w:val="21"/>
              </w:rPr>
            </w:pPr>
            <w:r>
              <w:rPr>
                <w:rFonts w:ascii="Arial" w:hAnsi="Arial" w:cs="Arial"/>
                <w:sz w:val="21"/>
                <w:szCs w:val="21"/>
              </w:rPr>
              <w:t xml:space="preserve">ASDTABS.MDB, "Förderschwerpunkt", Felder "SF","FSP" mit Flag </w:t>
            </w:r>
            <w:r>
              <w:rPr>
                <w:rFonts w:ascii="Times New Roman" w:hAnsi="Times New Roman" w:cs="Times New Roman"/>
              </w:rPr>
              <w:t>≠</w:t>
            </w:r>
            <w:r>
              <w:rPr>
                <w:rFonts w:ascii="Arial" w:hAnsi="Arial" w:cs="Arial"/>
              </w:rPr>
              <w:t xml:space="preserve"> 3</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E52</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Abschnitt/Allgemeine Angaben: Unzulässiger Wert im Feld „Weiterer Förderschwerpunkt“ des letzten Abschnitts des abgelaufenen Schuljahres</w:t>
            </w:r>
            <w:r>
              <w:rPr>
                <w:rFonts w:ascii="Arial" w:hAnsi="Arial" w:cs="Arial"/>
              </w:rPr>
              <w:t>. Aus Sicht der Amtlichen Schuldaten wird über den weiteren Förderschwerpunkt erfasst, ob zieldifferentes Lernen vorliegt (Bildungsgang im Förderschwerpunkt Lernen (LB) oder im Förderschwerpunkt Geistige Entwicklung (GB)). Andere Förderschwerpunkte werden für die Amtlichen Schuldaten nicht übernommen.</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rPr>
            </w:pPr>
            <w:r>
              <w:rPr>
                <w:rFonts w:ascii="Arial" w:hAnsi="Arial" w:cs="Arial"/>
                <w:caps/>
              </w:rPr>
              <w:t>Schulformkuerzel</w:t>
            </w:r>
            <w:r>
              <w:rPr>
                <w:rFonts w:ascii="Arial" w:hAnsi="Arial" w:cs="Arial"/>
              </w:rPr>
              <w:t xml:space="preserve"> = SF </w:t>
            </w:r>
            <w:r>
              <w:rPr>
                <w:rFonts w:ascii="Symbol" w:hAnsi="Symbol" w:cs="Arial"/>
              </w:rPr>
              <w:sym w:font="Symbol" w:char="F0D9"/>
            </w:r>
            <w:r>
              <w:rPr>
                <w:rFonts w:ascii="Arial" w:hAnsi="Arial" w:cs="Arial"/>
              </w:rPr>
              <w:t xml:space="preserve"> </w:t>
            </w:r>
            <w:r>
              <w:rPr>
                <w:rFonts w:ascii="Arial" w:hAnsi="Arial" w:cs="Arial"/>
                <w:caps/>
              </w:rPr>
              <w:t>VOFOERDERSCHWERP2</w:t>
            </w:r>
            <w:r>
              <w:rPr>
                <w:rFonts w:ascii="Arial" w:hAnsi="Arial" w:cs="Arial"/>
              </w:rPr>
              <w:t xml:space="preserve"> </w:t>
            </w:r>
            <w:r>
              <w:rPr>
                <w:rFonts w:ascii="Symbol" w:hAnsi="Symbol" w:cs="Arial"/>
              </w:rPr>
              <w:sym w:font="Symbol" w:char="F0CF"/>
            </w:r>
            <w:r>
              <w:rPr>
                <w:rFonts w:ascii="Arial" w:hAnsi="Arial" w:cs="Arial"/>
              </w:rPr>
              <w:t xml:space="preserve"> {"FSP"}</w:t>
            </w:r>
          </w:p>
          <w:p>
            <w:pPr>
              <w:spacing w:before="120" w:after="120"/>
              <w:rPr>
                <w:rFonts w:ascii="Arial" w:hAnsi="Arial" w:cs="Arial"/>
                <w:b/>
                <w:sz w:val="21"/>
                <w:szCs w:val="21"/>
              </w:rPr>
            </w:pPr>
            <w:r>
              <w:rPr>
                <w:rFonts w:ascii="Arial" w:hAnsi="Arial" w:cs="Arial"/>
                <w:sz w:val="21"/>
                <w:szCs w:val="21"/>
              </w:rPr>
              <w:t xml:space="preserve">ASDTABS.MDB, "Förderschwerpunkt2", Felder "SF","FSP" mit Flag </w:t>
            </w:r>
            <w:r>
              <w:rPr>
                <w:rFonts w:ascii="Times New Roman" w:hAnsi="Times New Roman" w:cs="Times New Roman"/>
              </w:rPr>
              <w:t>≠</w:t>
            </w:r>
            <w:r>
              <w:rPr>
                <w:rFonts w:ascii="Arial" w:hAnsi="Arial" w:cs="Arial"/>
              </w:rPr>
              <w:t xml:space="preserve"> 3</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FA01</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Allgemeine Angaben: Statistik-Bezeichnung der Klasse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 xml:space="preserve">STATUS = 2, 6 </w:t>
            </w:r>
            <w:r>
              <w:rPr>
                <w:rFonts w:ascii="Symbol" w:hAnsi="Symbol" w:cs="Arial"/>
                <w:caps/>
              </w:rPr>
              <w:sym w:font="Symbol" w:char="F0D9"/>
            </w:r>
            <w:r>
              <w:rPr>
                <w:rFonts w:ascii="Arial" w:hAnsi="Arial" w:cs="Arial"/>
                <w:caps/>
              </w:rPr>
              <w:t xml:space="preserve"> ASDKlasse</w:t>
            </w:r>
            <w:r>
              <w:rPr>
                <w:rFonts w:ascii="Arial" w:hAnsi="Arial" w:cs="Arial"/>
              </w:rPr>
              <w:t xml:space="preserve">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FA02</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Allgemeine Angaben: Schulgliederung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caps/>
                <w:lang w:val="en-US"/>
              </w:rPr>
            </w:pPr>
            <w:r>
              <w:rPr>
                <w:rFonts w:ascii="Arial" w:hAnsi="Arial" w:cs="Arial"/>
                <w:caps/>
                <w:lang w:val="en-US"/>
              </w:rPr>
              <w:t xml:space="preserve">(STATUS = 2,6 </w:t>
            </w:r>
            <w:r>
              <w:rPr>
                <w:rFonts w:ascii="Symbol" w:hAnsi="Symbol" w:cs="Arial"/>
                <w:caps/>
                <w:lang w:val="en-US"/>
              </w:rPr>
              <w:sym w:font="Symbol" w:char="F0D9"/>
            </w:r>
            <w:r>
              <w:rPr>
                <w:rFonts w:ascii="Arial" w:hAnsi="Arial" w:cs="Arial"/>
                <w:caps/>
                <w:lang w:val="en-US"/>
              </w:rPr>
              <w:t xml:space="preserve"> GLIEDERUNG = @) </w:t>
            </w:r>
            <w:r>
              <w:rPr>
                <w:rFonts w:ascii="Symbol" w:hAnsi="Symbol" w:cs="Arial"/>
                <w:caps/>
                <w:lang w:val="en-US"/>
              </w:rPr>
              <w:sym w:font="Symbol" w:char="F0DA"/>
            </w:r>
            <w:r>
              <w:rPr>
                <w:rFonts w:ascii="Arial" w:hAnsi="Arial" w:cs="Arial"/>
                <w:caps/>
                <w:lang w:val="en-US"/>
              </w:rPr>
              <w:t xml:space="preserve"> </w:t>
            </w:r>
          </w:p>
          <w:p>
            <w:pPr>
              <w:spacing w:before="120" w:after="120"/>
              <w:rPr>
                <w:rFonts w:ascii="Arial" w:hAnsi="Arial" w:cs="Arial"/>
                <w:lang w:val="en-US"/>
              </w:rPr>
            </w:pPr>
            <w:r>
              <w:rPr>
                <w:rFonts w:ascii="Arial" w:hAnsi="Arial" w:cs="Arial"/>
                <w:caps/>
                <w:lang w:val="en-US"/>
              </w:rPr>
              <w:t xml:space="preserve">(STATUS = 8,9 </w:t>
            </w:r>
            <w:r>
              <w:rPr>
                <w:rFonts w:ascii="Symbol" w:hAnsi="Symbol" w:cs="Arial"/>
                <w:caps/>
                <w:lang w:val="en-US"/>
              </w:rPr>
              <w:sym w:font="Symbol" w:char="F0D9"/>
            </w:r>
            <w:r>
              <w:rPr>
                <w:rFonts w:ascii="Arial" w:hAnsi="Arial" w:cs="Arial"/>
                <w:caps/>
                <w:lang w:val="en-US"/>
              </w:rPr>
              <w:t xml:space="preserve"> VOGLIEDERUNG = @)</w:t>
            </w:r>
          </w:p>
        </w:tc>
      </w:tr>
    </w:tbl>
    <w:p>
      <w:pPr>
        <w:spacing w:after="0"/>
        <w:rPr>
          <w:rFonts w:ascii="Arial" w:hAnsi="Arial" w:cs="Arial"/>
          <w:lang w:val="en-US"/>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FA03</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Allgemeine Angaben: Fachklasse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caps/>
                <w:lang w:val="en-US"/>
              </w:rPr>
            </w:pPr>
            <w:r>
              <w:rPr>
                <w:rFonts w:ascii="Arial" w:hAnsi="Arial" w:cs="Arial"/>
                <w:caps/>
                <w:lang w:val="en-US"/>
              </w:rPr>
              <w:t xml:space="preserve">(STATUS = 2,6 </w:t>
            </w:r>
            <w:r>
              <w:rPr>
                <w:rFonts w:ascii="Symbol" w:hAnsi="Symbol" w:cs="Arial"/>
                <w:caps/>
                <w:lang w:val="en-US"/>
              </w:rPr>
              <w:sym w:font="Symbol" w:char="F0D9"/>
            </w:r>
            <w:r>
              <w:rPr>
                <w:rFonts w:ascii="Arial" w:hAnsi="Arial" w:cs="Arial"/>
                <w:caps/>
                <w:lang w:val="en-US"/>
              </w:rPr>
              <w:t xml:space="preserve"> FACHKLASSE = @) </w:t>
            </w:r>
            <w:r>
              <w:rPr>
                <w:rFonts w:ascii="Symbol" w:hAnsi="Symbol" w:cs="Arial"/>
                <w:caps/>
                <w:lang w:val="en-US"/>
              </w:rPr>
              <w:sym w:font="Symbol" w:char="F0DA"/>
            </w:r>
            <w:r>
              <w:rPr>
                <w:rFonts w:ascii="Arial" w:hAnsi="Arial" w:cs="Arial"/>
                <w:caps/>
                <w:lang w:val="en-US"/>
              </w:rPr>
              <w:t xml:space="preserve"> </w:t>
            </w:r>
          </w:p>
          <w:p>
            <w:pPr>
              <w:spacing w:before="120" w:after="120"/>
              <w:rPr>
                <w:rFonts w:ascii="Arial" w:hAnsi="Arial" w:cs="Arial"/>
                <w:lang w:val="en-US"/>
              </w:rPr>
            </w:pPr>
            <w:r>
              <w:rPr>
                <w:rFonts w:ascii="Arial" w:hAnsi="Arial" w:cs="Arial"/>
                <w:caps/>
                <w:lang w:val="en-US"/>
              </w:rPr>
              <w:t xml:space="preserve">(STATUS = 8,9 </w:t>
            </w:r>
            <w:r>
              <w:rPr>
                <w:rFonts w:ascii="Symbol" w:hAnsi="Symbol" w:cs="Arial"/>
                <w:caps/>
                <w:lang w:val="en-US"/>
              </w:rPr>
              <w:sym w:font="Symbol" w:char="F0D9"/>
            </w:r>
            <w:r>
              <w:rPr>
                <w:rFonts w:ascii="Arial" w:hAnsi="Arial" w:cs="Arial"/>
                <w:caps/>
                <w:lang w:val="en-US"/>
              </w:rPr>
              <w:t xml:space="preserve"> VOFACHKLASSE = @)</w:t>
            </w:r>
          </w:p>
        </w:tc>
      </w:tr>
    </w:tbl>
    <w:p>
      <w:pPr>
        <w:spacing w:after="0"/>
        <w:rPr>
          <w:rFonts w:ascii="Arial" w:hAnsi="Arial" w:cs="Arial"/>
          <w:lang w:val="en-US"/>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FA04</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Allgemeine Angaben: Klassen-Organisationsform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b/>
              </w:rPr>
            </w:pPr>
            <w:r>
              <w:rPr>
                <w:rFonts w:ascii="Arial" w:hAnsi="Arial" w:cs="Arial"/>
                <w:caps/>
              </w:rPr>
              <w:t xml:space="preserve">STATUS = 2, 6 </w:t>
            </w:r>
            <w:r>
              <w:rPr>
                <w:rFonts w:ascii="Symbol" w:hAnsi="Symbol" w:cs="Arial"/>
                <w:caps/>
              </w:rPr>
              <w:sym w:font="Symbol" w:char="F0D9"/>
            </w:r>
            <w:r>
              <w:rPr>
                <w:rFonts w:ascii="Arial" w:hAnsi="Arial" w:cs="Arial"/>
                <w:caps/>
              </w:rPr>
              <w:t xml:space="preserve"> Organisationsform</w:t>
            </w:r>
            <w:r>
              <w:rPr>
                <w:rFonts w:ascii="Arial" w:hAnsi="Arial" w:cs="Arial"/>
              </w:rPr>
              <w:t xml:space="preserve">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FA05</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 xml:space="preserve">Allgemeine Angaben: </w:t>
            </w:r>
            <w:r>
              <w:rPr>
                <w:rFonts w:ascii="Arial" w:hAnsi="Arial" w:cs="Arial"/>
                <w:highlight w:val="yellow"/>
              </w:rPr>
              <w:t>Jahrgang</w:t>
            </w:r>
            <w:r>
              <w:rPr>
                <w:rFonts w:ascii="Arial" w:hAnsi="Arial" w:cs="Arial"/>
              </w:rPr>
              <w:t xml:space="preserve"> im aktuellen Abschnitt fehlt oder ist unzulässig besetzt.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rPr>
            </w:pPr>
            <w:r>
              <w:rPr>
                <w:rFonts w:ascii="Arial" w:hAnsi="Arial" w:cs="Arial"/>
                <w:caps/>
              </w:rPr>
              <w:t xml:space="preserve">STATUS = 2, 6 </w:t>
            </w:r>
            <w:r>
              <w:rPr>
                <w:rFonts w:ascii="Symbol" w:hAnsi="Symbol" w:cs="Arial"/>
                <w:caps/>
              </w:rPr>
              <w:sym w:font="Symbol" w:char="F0D9"/>
            </w:r>
            <w:r>
              <w:rPr>
                <w:rFonts w:ascii="Arial" w:hAnsi="Arial" w:cs="Arial"/>
                <w:caps/>
              </w:rPr>
              <w:t xml:space="preserve"> AktJahrgang</w:t>
            </w:r>
            <w:r>
              <w:rPr>
                <w:rFonts w:ascii="Arial" w:hAnsi="Arial" w:cs="Arial"/>
              </w:rPr>
              <w:t xml:space="preserve"> = @@</w:t>
            </w:r>
          </w:p>
          <w:p>
            <w:pPr>
              <w:rPr>
                <w:rFonts w:ascii="Arial" w:hAnsi="Arial" w:cs="Arial"/>
              </w:rPr>
            </w:pPr>
            <w:r>
              <w:rPr>
                <w:rFonts w:ascii="Symbol" w:hAnsi="Symbol" w:cs="Arial"/>
              </w:rPr>
              <w:sym w:font="Symbol" w:char="F0DA"/>
            </w:r>
            <w:r>
              <w:rPr>
                <w:rFonts w:ascii="Arial" w:hAnsi="Arial" w:cs="Arial"/>
              </w:rPr>
              <w:t xml:space="preserve"> (</w:t>
            </w:r>
            <w:r>
              <w:rPr>
                <w:rFonts w:ascii="Arial" w:hAnsi="Arial" w:cs="Arial"/>
                <w:caps/>
              </w:rPr>
              <w:t>Schulformkuerzel</w:t>
            </w:r>
            <w:r>
              <w:rPr>
                <w:rFonts w:ascii="Arial" w:hAnsi="Arial" w:cs="Arial"/>
              </w:rPr>
              <w:t xml:space="preserve"> = SF </w:t>
            </w:r>
            <w:r>
              <w:rPr>
                <w:rFonts w:ascii="Symbol" w:hAnsi="Symbol" w:cs="Arial"/>
              </w:rPr>
              <w:sym w:font="Symbol" w:char="F0D9"/>
            </w:r>
            <w:r>
              <w:rPr>
                <w:rFonts w:ascii="Arial" w:hAnsi="Arial" w:cs="Arial"/>
              </w:rPr>
              <w:t xml:space="preserve"> </w:t>
            </w:r>
            <w:r>
              <w:rPr>
                <w:rFonts w:ascii="Arial" w:hAnsi="Arial" w:cs="Arial"/>
                <w:caps/>
              </w:rPr>
              <w:t xml:space="preserve">AktJahrgang </w:t>
            </w:r>
            <w:r>
              <w:rPr>
                <w:rFonts w:ascii="Symbol" w:hAnsi="Symbol" w:cs="Arial"/>
              </w:rPr>
              <w:sym w:font="Symbol" w:char="F0CF"/>
            </w:r>
            <w:r>
              <w:rPr>
                <w:rFonts w:ascii="Arial" w:hAnsi="Arial" w:cs="Arial"/>
              </w:rPr>
              <w:t xml:space="preserve"> {"Jahrgang"})</w:t>
            </w:r>
          </w:p>
          <w:p>
            <w:pPr>
              <w:spacing w:before="120" w:after="120"/>
              <w:rPr>
                <w:rFonts w:ascii="Arial" w:hAnsi="Arial" w:cs="Arial"/>
                <w:b/>
              </w:rPr>
            </w:pPr>
            <w:r>
              <w:rPr>
                <w:rFonts w:ascii="Arial" w:hAnsi="Arial" w:cs="Arial"/>
              </w:rPr>
              <w:t>ASDTABS.MDB, "ZulJahrgänge", Felder "Schulform", "Jahrgang"</w:t>
            </w:r>
          </w:p>
        </w:tc>
      </w:tr>
    </w:tbl>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FA06</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S, SR, SG,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Allgemeine Angaben: Förderschwerpunkt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b/>
              </w:rPr>
            </w:pPr>
            <w:r>
              <w:rPr>
                <w:rFonts w:ascii="Arial" w:hAnsi="Arial" w:cs="Arial"/>
                <w:caps/>
              </w:rPr>
              <w:t xml:space="preserve">STATUS = 2, 6 </w:t>
            </w:r>
            <w:r>
              <w:rPr>
                <w:rFonts w:ascii="Symbol" w:hAnsi="Symbol" w:cs="Arial"/>
                <w:caps/>
              </w:rPr>
              <w:sym w:font="Symbol" w:char="F0D9"/>
            </w:r>
            <w:r>
              <w:rPr>
                <w:rFonts w:ascii="Arial" w:hAnsi="Arial" w:cs="Arial"/>
                <w:caps/>
              </w:rPr>
              <w:t xml:space="preserve"> FoerderschwerpUNKT1</w:t>
            </w:r>
            <w:r>
              <w:rPr>
                <w:rFonts w:ascii="Arial" w:hAnsi="Arial" w:cs="Arial"/>
              </w:rPr>
              <w:t xml:space="preserve">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FA07</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FW, WB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Allgemeine Angaben: Klassenlehrer/Tutor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b/>
              </w:rPr>
            </w:pPr>
            <w:r>
              <w:rPr>
                <w:rFonts w:ascii="Arial" w:hAnsi="Arial" w:cs="Arial"/>
                <w:caps/>
              </w:rPr>
              <w:t xml:space="preserve">STATUS = 2, 6 </w:t>
            </w:r>
            <w:r>
              <w:rPr>
                <w:rFonts w:ascii="Symbol" w:hAnsi="Symbol" w:cs="Arial"/>
                <w:caps/>
              </w:rPr>
              <w:sym w:font="Symbol" w:char="F0D9"/>
            </w:r>
            <w:r>
              <w:rPr>
                <w:rFonts w:ascii="Arial" w:hAnsi="Arial" w:cs="Arial"/>
                <w:caps/>
              </w:rPr>
              <w:t xml:space="preserve"> Klassenlehrer</w:t>
            </w:r>
            <w:r>
              <w:rPr>
                <w:rFonts w:ascii="Arial" w:hAnsi="Arial" w:cs="Arial"/>
              </w:rPr>
              <w:t xml:space="preserve"> =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FA08</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Abschnitt/Allgemeine Angaben</w:t>
            </w:r>
            <w:r>
              <w:rPr>
                <w:rFonts w:ascii="Arial" w:hAnsi="Arial" w:cs="Arial"/>
              </w:rPr>
              <w:t>: Zuletzt besuchte Schulgliederung/Schulform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lang w:val="en-US"/>
              </w:rPr>
            </w:pPr>
            <w:r>
              <w:rPr>
                <w:rFonts w:ascii="Arial" w:hAnsi="Arial" w:cs="Arial"/>
                <w:caps/>
                <w:lang w:val="en-US"/>
              </w:rPr>
              <w:t>VOGLIEDERUNG</w:t>
            </w:r>
            <w:r>
              <w:rPr>
                <w:rFonts w:ascii="Arial" w:hAnsi="Arial" w:cs="Arial"/>
                <w:lang w:val="en-US"/>
              </w:rPr>
              <w:t xml:space="preserve">= @ </w:t>
            </w:r>
            <w:r>
              <w:rPr>
                <w:rFonts w:ascii="Symbol" w:hAnsi="Symbol" w:cs="Arial"/>
                <w:lang w:val="en-US"/>
              </w:rPr>
              <w:sym w:font="Symbol" w:char="F0D9"/>
            </w:r>
            <w:r>
              <w:rPr>
                <w:rFonts w:ascii="Arial" w:hAnsi="Arial" w:cs="Arial"/>
                <w:lang w:val="en-US"/>
              </w:rPr>
              <w:t xml:space="preserve"> LSGLIEDERUNG=@ </w:t>
            </w:r>
            <w:r>
              <w:rPr>
                <w:rFonts w:ascii="Symbol" w:hAnsi="Symbol" w:cs="Arial"/>
                <w:lang w:val="en-US"/>
              </w:rPr>
              <w:sym w:font="Symbol" w:char="F0D9"/>
            </w:r>
            <w:r>
              <w:rPr>
                <w:rFonts w:ascii="Arial" w:hAnsi="Arial" w:cs="Arial"/>
                <w:lang w:val="en-US"/>
              </w:rPr>
              <w:t xml:space="preserve"> LSSCHULFORM= @</w:t>
            </w:r>
          </w:p>
        </w:tc>
      </w:tr>
    </w:tbl>
    <w:p>
      <w:pPr>
        <w:spacing w:after="0"/>
        <w:rPr>
          <w:rFonts w:ascii="Arial" w:hAnsi="Arial" w:cs="Arial"/>
          <w:lang w:val="en-US"/>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FA08A</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Allgemeine Angaben: Klassenart fehlt.</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b/>
              </w:rPr>
            </w:pPr>
            <w:r>
              <w:rPr>
                <w:rFonts w:ascii="Arial" w:hAnsi="Arial" w:cs="Arial"/>
                <w:caps/>
              </w:rPr>
              <w:t xml:space="preserve">STATUS = 2, 6 </w:t>
            </w:r>
            <w:r>
              <w:rPr>
                <w:rFonts w:ascii="Symbol" w:hAnsi="Symbol" w:cs="Arial"/>
                <w:caps/>
              </w:rPr>
              <w:sym w:font="Symbol" w:char="F0D9"/>
            </w:r>
            <w:r>
              <w:rPr>
                <w:rFonts w:ascii="Arial" w:hAnsi="Arial" w:cs="Arial"/>
                <w:caps/>
              </w:rPr>
              <w:t xml:space="preserve"> KlassenART</w:t>
            </w:r>
            <w:r>
              <w:rPr>
                <w:rFonts w:ascii="Arial" w:hAnsi="Arial" w:cs="Arial"/>
              </w:rPr>
              <w:t xml:space="preserve"> = @@</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FA30</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Individualdaten I/Aufnahmedatum und Akt. Abschnitt/Zeugnis/ Abschluss/Versetzungsvermerk: Laut Aufnahmedatum ist der Schüler bereits länger an der Schule. Im Reiter Akt. Abschnitt wurde für den letzten Abschnitt des abgelaufenen Schuljahres unter Zeugnis/ Abschluss jedoch keine Angabe im Feld Versetzungsvermerk vorgenommen.</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caps/>
              </w:rPr>
            </w:pPr>
            <w:r>
              <w:rPr>
                <w:rFonts w:ascii="Arial" w:hAnsi="Arial" w:cs="Arial"/>
                <w:caps/>
              </w:rPr>
              <w:t>STATUS = 2, 8</w:t>
            </w:r>
          </w:p>
          <w:p>
            <w:pPr>
              <w:spacing w:before="120"/>
              <w:rPr>
                <w:rFonts w:ascii="Arial" w:hAnsi="Arial" w:cs="Arial"/>
                <w:caps/>
              </w:rPr>
            </w:pPr>
            <w:r>
              <w:rPr>
                <w:rFonts w:ascii="Symbol" w:hAnsi="Symbol" w:cs="Arial"/>
                <w:caps/>
              </w:rPr>
              <w:sym w:font="Symbol" w:char="F0D9"/>
            </w:r>
            <w:r>
              <w:rPr>
                <w:rFonts w:ascii="Arial" w:hAnsi="Arial" w:cs="Arial"/>
                <w:caps/>
              </w:rPr>
              <w:t xml:space="preserve"> </w:t>
            </w:r>
            <w:r>
              <w:rPr>
                <w:rFonts w:ascii="Arial" w:hAnsi="Arial" w:cs="Arial"/>
              </w:rPr>
              <w:t>jjjj von</w:t>
            </w:r>
            <w:r>
              <w:rPr>
                <w:rFonts w:ascii="Arial" w:hAnsi="Arial" w:cs="Arial"/>
                <w:caps/>
              </w:rPr>
              <w:t xml:space="preserve"> Aufnahmedatum &lt; </w:t>
            </w:r>
            <w:r>
              <w:rPr>
                <w:rFonts w:ascii="Arial" w:hAnsi="Arial" w:cs="Arial"/>
              </w:rPr>
              <w:t xml:space="preserve">1-4 Stelle von </w:t>
            </w:r>
            <w:r>
              <w:rPr>
                <w:rFonts w:ascii="Arial" w:hAnsi="Arial" w:cs="Arial"/>
                <w:highlight w:val="green"/>
              </w:rPr>
              <w:t>gsSCHULJAHR</w:t>
            </w:r>
          </w:p>
          <w:p>
            <w:pPr>
              <w:spacing w:before="120" w:after="120"/>
              <w:rPr>
                <w:rFonts w:ascii="Arial" w:hAnsi="Arial" w:cs="Arial"/>
                <w:caps/>
              </w:rPr>
            </w:pPr>
            <w:r>
              <w:rPr>
                <w:rFonts w:ascii="Symbol" w:hAnsi="Symbol" w:cs="Arial"/>
                <w:caps/>
              </w:rPr>
              <w:sym w:font="Symbol" w:char="F0D9"/>
            </w:r>
            <w:r>
              <w:rPr>
                <w:rFonts w:ascii="Arial" w:hAnsi="Arial" w:cs="Arial"/>
                <w:caps/>
              </w:rPr>
              <w:t xml:space="preserve"> VOVERSETZUNG = @</w:t>
            </w:r>
          </w:p>
          <w:p>
            <w:pPr>
              <w:spacing w:before="120" w:after="120"/>
              <w:rPr>
                <w:rFonts w:ascii="Arial" w:hAnsi="Arial" w:cs="Arial"/>
                <w:caps/>
              </w:rPr>
            </w:pPr>
            <w:r>
              <w:rPr>
                <w:rFonts w:ascii="Arial" w:hAnsi="Arial" w:cs="Arial"/>
                <w:highlight w:val="green"/>
              </w:rPr>
              <w:t>Hinweis: gsSCHULJAHR ist eine im Code verankerte Konstante (z.B. „2016 2017“). Sie muss jedes Jahr angepasst werden.</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FA70</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K</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Abschnitt/Allgemeine Angaben/Klasse</w:t>
            </w:r>
            <w:r>
              <w:rPr>
                <w:rFonts w:ascii="Arial" w:hAnsi="Arial" w:cs="Arial"/>
              </w:rPr>
              <w:t xml:space="preserve">: Die ersten beiden Stellen der Statistik-Bezeichnung kennzeichnen den Jahrgang der Klasse. Bitte geben Sie einen zulässigen Jahrgang an.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rPr>
            </w:pPr>
            <w:r>
              <w:rPr>
                <w:rFonts w:ascii="Arial" w:hAnsi="Arial" w:cs="Arial"/>
                <w:caps/>
              </w:rPr>
              <w:t xml:space="preserve">STATUS = 2, 6 </w:t>
            </w:r>
            <w:r>
              <w:rPr>
                <w:rFonts w:ascii="Symbol" w:hAnsi="Symbol" w:cs="Arial"/>
                <w:caps/>
              </w:rPr>
              <w:sym w:font="Symbol" w:char="F0D9"/>
            </w:r>
            <w:r>
              <w:rPr>
                <w:rFonts w:ascii="Arial" w:hAnsi="Arial" w:cs="Arial"/>
                <w:caps/>
              </w:rPr>
              <w:t xml:space="preserve"> Schulformkuerzel</w:t>
            </w:r>
            <w:r>
              <w:rPr>
                <w:rFonts w:ascii="Arial" w:hAnsi="Arial" w:cs="Arial"/>
              </w:rPr>
              <w:t xml:space="preserve"> = SF</w:t>
            </w:r>
          </w:p>
          <w:p>
            <w:pPr>
              <w:spacing w:before="120"/>
              <w:rPr>
                <w:rFonts w:ascii="Arial" w:hAnsi="Arial" w:cs="Arial"/>
              </w:rPr>
            </w:pPr>
            <w:r>
              <w:rPr>
                <w:rFonts w:ascii="Symbol" w:hAnsi="Symbol" w:cs="Arial"/>
              </w:rPr>
              <w:sym w:font="Symbol" w:char="F0D9"/>
            </w:r>
            <w:r>
              <w:rPr>
                <w:rFonts w:ascii="Arial" w:hAnsi="Arial" w:cs="Arial"/>
              </w:rPr>
              <w:t xml:space="preserve"> 1te &amp; 2te Stelle von ASDKlasse </w:t>
            </w:r>
            <w:r>
              <w:rPr>
                <w:rFonts w:ascii="Symbol" w:hAnsi="Symbol" w:cs="Arial"/>
              </w:rPr>
              <w:sym w:font="Symbol" w:char="F0CF"/>
            </w:r>
            <w:r>
              <w:rPr>
                <w:rFonts w:ascii="Arial" w:hAnsi="Arial" w:cs="Arial"/>
              </w:rPr>
              <w:t xml:space="preserve"> {"Jahrgang"}</w:t>
            </w:r>
          </w:p>
          <w:p>
            <w:pPr>
              <w:spacing w:before="120" w:after="120"/>
              <w:rPr>
                <w:rFonts w:ascii="Arial" w:hAnsi="Arial" w:cs="Arial"/>
              </w:rPr>
            </w:pPr>
            <w:r>
              <w:rPr>
                <w:rFonts w:ascii="Arial" w:hAnsi="Arial" w:cs="Arial"/>
              </w:rPr>
              <w:t>ASDTABS.MDB, "ZulJahrgänge_Kurzbez", Felder "Schulform", "Jahrgang"</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FA71</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K</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Akt. Abschnitt/Allgemeine Angaben/Klasse</w:t>
            </w:r>
            <w:r>
              <w:rPr>
                <w:rFonts w:ascii="Arial" w:hAnsi="Arial" w:cs="Arial"/>
              </w:rPr>
              <w:t>: Die dritte und vierte Stelle der Statistik-Bezeichnung kennzeichnen die Parallelität der Klasse. Bitte geben Sie einen Buchstaben an.</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after="120"/>
              <w:rPr>
                <w:rFonts w:ascii="Arial" w:hAnsi="Arial" w:cs="Arial"/>
                <w:caps/>
              </w:rPr>
            </w:pPr>
            <w:r>
              <w:rPr>
                <w:rFonts w:ascii="Arial" w:hAnsi="Arial" w:cs="Arial"/>
                <w:caps/>
              </w:rPr>
              <w:t>STATUS = 2, 6</w:t>
            </w:r>
          </w:p>
          <w:p>
            <w:pPr>
              <w:spacing w:before="120" w:after="120"/>
              <w:rPr>
                <w:rFonts w:ascii="Arial" w:hAnsi="Arial" w:cs="Arial"/>
                <w:sz w:val="18"/>
                <w:szCs w:val="18"/>
              </w:rPr>
            </w:pPr>
            <w:r>
              <w:rPr>
                <w:rFonts w:ascii="Symbol" w:hAnsi="Symbol" w:cs="Arial"/>
                <w:caps/>
              </w:rPr>
              <w:sym w:font="Symbol" w:char="F0D9"/>
            </w:r>
            <w:r>
              <w:rPr>
                <w:rFonts w:ascii="Arial" w:hAnsi="Arial" w:cs="Arial"/>
                <w:caps/>
              </w:rPr>
              <w:t xml:space="preserve"> </w:t>
            </w:r>
            <w:r>
              <w:rPr>
                <w:rFonts w:ascii="Arial" w:hAnsi="Arial" w:cs="Arial"/>
              </w:rPr>
              <w:t xml:space="preserve">1te &amp; 2te Stelle von ASDKlasse= JU, 1E, 2E, 3E, </w:t>
            </w:r>
            <w:r>
              <w:rPr>
                <w:rFonts w:ascii="Arial" w:hAnsi="Arial" w:cs="Arial"/>
                <w:highlight w:val="yellow"/>
              </w:rPr>
              <w:t>00,</w:t>
            </w:r>
            <w:r>
              <w:rPr>
                <w:rFonts w:ascii="Arial" w:hAnsi="Arial" w:cs="Arial"/>
              </w:rPr>
              <w:t xml:space="preserve"> 03-13, 71, 85, 86, </w:t>
            </w:r>
            <w:r>
              <w:rPr>
                <w:rFonts w:ascii="Arial" w:hAnsi="Arial" w:cs="Arial"/>
                <w:highlight w:val="yellow"/>
              </w:rPr>
              <w:t>90</w:t>
            </w:r>
          </w:p>
          <w:p>
            <w:pPr>
              <w:spacing w:before="120" w:after="120"/>
              <w:rPr>
                <w:rFonts w:ascii="Arial" w:hAnsi="Arial" w:cs="Arial"/>
              </w:rPr>
            </w:pPr>
            <w:r>
              <w:rPr>
                <w:rFonts w:ascii="Symbol" w:hAnsi="Symbol" w:cs="Arial"/>
              </w:rPr>
              <w:sym w:font="Symbol" w:char="F0D9"/>
            </w:r>
            <w:r>
              <w:rPr>
                <w:rFonts w:ascii="Arial" w:hAnsi="Arial" w:cs="Arial"/>
              </w:rPr>
              <w:t xml:space="preserve"> [(3te Stelle von ASDKlasse </w:t>
            </w:r>
            <w:r>
              <w:rPr>
                <w:rFonts w:ascii="Times New Roman" w:hAnsi="Times New Roman" w:cs="Times New Roman"/>
              </w:rPr>
              <w:t>≠</w:t>
            </w:r>
            <w:r>
              <w:rPr>
                <w:rFonts w:ascii="Arial" w:hAnsi="Arial" w:cs="Arial"/>
              </w:rPr>
              <w:t xml:space="preserve"> „A“ bis „Z“)</w:t>
            </w:r>
          </w:p>
          <w:p>
            <w:pPr>
              <w:spacing w:before="120" w:after="120"/>
              <w:rPr>
                <w:rFonts w:ascii="Arial" w:hAnsi="Arial" w:cs="Arial"/>
              </w:rPr>
            </w:pPr>
            <w:r>
              <w:rPr>
                <w:rFonts w:ascii="Arial" w:hAnsi="Arial" w:cs="Arial"/>
              </w:rPr>
              <w:t xml:space="preserve"> </w:t>
            </w:r>
            <w:r>
              <w:rPr>
                <w:rFonts w:ascii="Symbol" w:hAnsi="Symbol" w:cs="Arial"/>
              </w:rPr>
              <w:sym w:font="Symbol" w:char="F0DA"/>
            </w:r>
            <w:r>
              <w:rPr>
                <w:rFonts w:ascii="Arial" w:hAnsi="Arial" w:cs="Arial"/>
              </w:rPr>
              <w:t xml:space="preserve"> (4te Stelle von ASDKlasse </w:t>
            </w:r>
            <w:r>
              <w:rPr>
                <w:rFonts w:ascii="Times New Roman" w:hAnsi="Times New Roman" w:cs="Times New Roman"/>
              </w:rPr>
              <w:t>≠</w:t>
            </w:r>
            <w:r>
              <w:rPr>
                <w:rFonts w:ascii="Arial" w:hAnsi="Arial" w:cs="Arial"/>
              </w:rPr>
              <w:t xml:space="preserve"> „A“ bis „Z“)]</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FA80</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Tabelle: </w:t>
            </w:r>
            <w:r>
              <w:rPr>
                <w:rFonts w:ascii="Arial" w:hAnsi="Arial" w:cs="Arial"/>
                <w:b/>
              </w:rPr>
              <w:t>SDB_SCHUELER</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Alle außer WB, BK, SB</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rPr>
              <w:t>Individualdaten II</w:t>
            </w:r>
            <w:r>
              <w:rPr>
                <w:rFonts w:ascii="Arial" w:hAnsi="Arial" w:cs="Arial"/>
                <w:highlight w:val="yellow"/>
              </w:rPr>
              <w:t>/Besondere Merkmale</w:t>
            </w:r>
            <w:r>
              <w:rPr>
                <w:rFonts w:ascii="Arial" w:hAnsi="Arial" w:cs="Arial"/>
              </w:rPr>
              <w:t xml:space="preserve">: Betreuung unzulässig belegt.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caps/>
              </w:rPr>
            </w:pPr>
            <w:r>
              <w:rPr>
                <w:rFonts w:ascii="Arial" w:hAnsi="Arial" w:cs="Arial"/>
                <w:caps/>
              </w:rPr>
              <w:t xml:space="preserve">STATUS = 2, 6 </w:t>
            </w:r>
            <w:r>
              <w:rPr>
                <w:rFonts w:ascii="Symbol" w:hAnsi="Symbol" w:cs="Arial"/>
                <w:caps/>
              </w:rPr>
              <w:sym w:font="Symbol" w:char="F0D9"/>
            </w:r>
            <w:r>
              <w:rPr>
                <w:rFonts w:ascii="Arial" w:hAnsi="Arial" w:cs="Arial"/>
                <w:caps/>
              </w:rPr>
              <w:t xml:space="preserve"> BETREUUNG </w:t>
            </w:r>
            <w:r>
              <w:rPr>
                <w:rFonts w:ascii="Times New Roman" w:hAnsi="Times New Roman" w:cs="Times New Roman"/>
                <w:caps/>
              </w:rPr>
              <w:t>≠</w:t>
            </w:r>
            <w:r>
              <w:rPr>
                <w:rFonts w:ascii="Arial" w:hAnsi="Arial" w:cs="Arial"/>
                <w:caps/>
              </w:rPr>
              <w:t xml:space="preserve"> 4</w:t>
            </w:r>
          </w:p>
          <w:p>
            <w:pPr>
              <w:spacing w:before="120"/>
              <w:rPr>
                <w:rFonts w:ascii="Arial" w:hAnsi="Arial" w:cs="Arial"/>
              </w:rPr>
            </w:pPr>
            <w:r>
              <w:rPr>
                <w:rFonts w:ascii="Symbol" w:hAnsi="Symbol" w:cs="Arial"/>
                <w:caps/>
              </w:rPr>
              <w:sym w:font="Symbol" w:char="F0D9"/>
            </w:r>
            <w:r>
              <w:rPr>
                <w:rFonts w:ascii="Arial" w:hAnsi="Arial" w:cs="Arial"/>
                <w:caps/>
              </w:rPr>
              <w:t xml:space="preserve"> Schulformkuerzel</w:t>
            </w:r>
            <w:r>
              <w:rPr>
                <w:rFonts w:ascii="Arial" w:hAnsi="Arial" w:cs="Arial"/>
              </w:rPr>
              <w:t xml:space="preserve"> = SF </w:t>
            </w:r>
            <w:r>
              <w:rPr>
                <w:rFonts w:ascii="Symbol" w:hAnsi="Symbol" w:cs="Arial"/>
              </w:rPr>
              <w:sym w:font="Symbol" w:char="F0D9"/>
            </w:r>
            <w:r>
              <w:rPr>
                <w:rFonts w:ascii="Arial" w:hAnsi="Arial" w:cs="Arial"/>
              </w:rPr>
              <w:t xml:space="preserve"> </w:t>
            </w:r>
            <w:r>
              <w:rPr>
                <w:rFonts w:ascii="Arial" w:hAnsi="Arial" w:cs="Arial"/>
                <w:caps/>
              </w:rPr>
              <w:t xml:space="preserve">BETREUUNG </w:t>
            </w:r>
            <w:r>
              <w:rPr>
                <w:rFonts w:ascii="Symbol" w:hAnsi="Symbol" w:cs="Arial"/>
              </w:rPr>
              <w:sym w:font="Symbol" w:char="F0CF"/>
            </w:r>
            <w:r>
              <w:rPr>
                <w:rFonts w:ascii="Arial" w:hAnsi="Arial" w:cs="Arial"/>
              </w:rPr>
              <w:t xml:space="preserve"> {"Betreuung"})</w:t>
            </w:r>
          </w:p>
          <w:p>
            <w:pPr>
              <w:spacing w:before="120" w:after="120"/>
              <w:rPr>
                <w:rFonts w:ascii="Arial" w:hAnsi="Arial" w:cs="Arial"/>
              </w:rPr>
            </w:pPr>
            <w:r>
              <w:rPr>
                <w:rFonts w:ascii="Arial" w:hAnsi="Arial" w:cs="Arial"/>
              </w:rPr>
              <w:t>ASDTABS.MDB, "Betreuung", Felder "SF", "Betreuung" mit Flag = 1</w:t>
            </w:r>
          </w:p>
          <w:p>
            <w:pPr>
              <w:spacing w:before="120" w:after="120"/>
              <w:rPr>
                <w:rFonts w:ascii="Arial" w:hAnsi="Arial" w:cs="Arial"/>
              </w:rPr>
            </w:pPr>
            <w:r>
              <w:rPr>
                <w:rFonts w:ascii="Arial" w:hAnsi="Arial" w:cs="Arial"/>
              </w:rPr>
              <w:t xml:space="preserve">Fachlicher Hinweis: Offener Ganztag war früher eine Betreuungsform. Es findet eine Umschlüsselung beim Import nach ASDPC statt. </w:t>
            </w:r>
          </w:p>
        </w:tc>
      </w:tr>
    </w:tbl>
    <w:p>
      <w:pPr>
        <w:spacing w:after="0"/>
        <w:rPr>
          <w:rFonts w:ascii="Arial" w:hAnsi="Arial" w:cs="Arial"/>
        </w:rPr>
      </w:pPr>
    </w:p>
    <w:tbl>
      <w:tblPr>
        <w:tblStyle w:val="TableGrid"/>
        <w:tblW w:w="9606" w:type="dxa"/>
        <w:tblLook w:val="04A0"/>
      </w:tblPr>
      <w:tblGrid>
        <w:gridCol w:w="2518"/>
        <w:gridCol w:w="3544"/>
        <w:gridCol w:w="3544"/>
      </w:tblGrid>
      <w:tr>
        <w:tblPrEx>
          <w:tblW w:w="9606" w:type="dxa"/>
          <w:tblLook w:val="04A0"/>
        </w:tblPrEx>
        <w:tc>
          <w:tcPr>
            <w:tcW w:w="251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FA81</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3544" w:type="dxa"/>
            <w:shd w:val="clear" w:color="auto" w:fill="D9D9D9" w:themeFill="background1" w:themeFillShade="D9"/>
          </w:tcPr>
          <w:p>
            <w:pPr>
              <w:spacing w:before="120" w:after="120"/>
              <w:ind w:left="1028" w:hanging="992"/>
              <w:rPr>
                <w:rFonts w:ascii="Arial" w:hAnsi="Arial" w:cs="Arial"/>
                <w:b/>
              </w:rPr>
            </w:pPr>
            <w:r>
              <w:rPr>
                <w:rFonts w:ascii="Arial" w:hAnsi="Arial" w:cs="Arial"/>
              </w:rPr>
              <w:t xml:space="preserve">Tabelle: </w:t>
            </w:r>
            <w:r>
              <w:rPr>
                <w:rFonts w:ascii="Arial" w:hAnsi="Arial" w:cs="Arial"/>
                <w:b/>
              </w:rPr>
              <w:t>SDB_SCHUELER</w:t>
            </w:r>
          </w:p>
          <w:p>
            <w:pPr>
              <w:spacing w:before="120" w:after="120"/>
              <w:ind w:left="886"/>
              <w:rPr>
                <w:rFonts w:ascii="Arial" w:hAnsi="Arial" w:cs="Arial"/>
                <w:b/>
              </w:rPr>
            </w:pPr>
            <w:r>
              <w:rPr>
                <w:rFonts w:ascii="Arial" w:hAnsi="Arial" w:cs="Arial"/>
                <w:b/>
              </w:rPr>
              <w:t>SDB_SCHULE</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88" w:type="dxa"/>
            <w:gridSpan w:val="2"/>
          </w:tcPr>
          <w:p>
            <w:pPr>
              <w:spacing w:before="120" w:after="120"/>
              <w:rPr>
                <w:rFonts w:ascii="Arial" w:hAnsi="Arial" w:cs="Arial"/>
              </w:rPr>
            </w:pPr>
            <w:r>
              <w:rPr>
                <w:rFonts w:ascii="Arial" w:hAnsi="Arial" w:cs="Arial"/>
              </w:rPr>
              <w:t>G, V, S, PS, FW</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88" w:type="dxa"/>
            <w:gridSpan w:val="2"/>
          </w:tcPr>
          <w:p>
            <w:pPr>
              <w:spacing w:before="120" w:after="120"/>
              <w:rPr>
                <w:rFonts w:ascii="Arial" w:hAnsi="Arial" w:cs="Arial"/>
              </w:rPr>
            </w:pPr>
            <w:r>
              <w:rPr>
                <w:rFonts w:ascii="Arial" w:hAnsi="Arial" w:cs="Arial"/>
                <w:highlight w:val="yellow"/>
              </w:rPr>
              <w:t>Individualdaten I/Organisationsform und Individualdaten II/Besondere Merkmale</w:t>
            </w:r>
            <w:r>
              <w:rPr>
                <w:rFonts w:ascii="Arial" w:hAnsi="Arial" w:cs="Arial"/>
              </w:rPr>
              <w:t xml:space="preserve">: An Offenen Ganztagsschulen sind für Halbtagsklassen (Organisationsform) im Bereich Betreuung nur die Einträge „keine Teilnahme an Ganztagsangeboten und/oder Übermittagsbetreuung“ oder „Übermittagsbetreuung“ zulässig. </w:t>
            </w:r>
          </w:p>
        </w:tc>
      </w:tr>
      <w:tr>
        <w:tblPrEx>
          <w:tblW w:w="9606" w:type="dxa"/>
          <w:tblLook w:val="04A0"/>
        </w:tblPrEx>
        <w:tc>
          <w:tcPr>
            <w:tcW w:w="251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88" w:type="dxa"/>
            <w:gridSpan w:val="2"/>
          </w:tcPr>
          <w:p>
            <w:pPr>
              <w:spacing w:before="120"/>
              <w:rPr>
                <w:rFonts w:ascii="Arial" w:hAnsi="Arial" w:cs="Arial"/>
                <w:caps/>
              </w:rPr>
            </w:pPr>
            <w:r>
              <w:rPr>
                <w:rFonts w:ascii="Arial" w:hAnsi="Arial" w:cs="Arial"/>
                <w:caps/>
              </w:rPr>
              <w:t>OFFENEGANZTAGSSCHULE</w:t>
            </w:r>
            <w:r>
              <w:rPr>
                <w:rFonts w:ascii="Arial" w:hAnsi="Arial" w:cs="Arial"/>
                <w:sz w:val="14"/>
                <w:szCs w:val="14"/>
              </w:rPr>
              <w:t>(SDB_Schule)</w:t>
            </w:r>
            <w:r>
              <w:rPr>
                <w:rFonts w:ascii="Arial" w:hAnsi="Arial" w:cs="Arial"/>
                <w:caps/>
              </w:rPr>
              <w:t xml:space="preserve"> = 1 </w:t>
            </w:r>
            <w:r>
              <w:rPr>
                <w:rFonts w:ascii="Symbol" w:hAnsi="Symbol" w:cs="Arial"/>
                <w:caps/>
              </w:rPr>
              <w:sym w:font="Symbol" w:char="F0D9"/>
            </w:r>
            <w:r>
              <w:rPr>
                <w:rFonts w:ascii="Arial" w:hAnsi="Arial" w:cs="Arial"/>
                <w:caps/>
              </w:rPr>
              <w:t xml:space="preserve"> STATUS = 2, 6</w:t>
            </w:r>
          </w:p>
          <w:p>
            <w:pPr>
              <w:spacing w:before="120" w:after="120"/>
              <w:rPr>
                <w:rFonts w:ascii="Arial" w:hAnsi="Arial" w:cs="Arial"/>
                <w:caps/>
              </w:rPr>
            </w:pPr>
            <w:r>
              <w:rPr>
                <w:rFonts w:ascii="Symbol" w:hAnsi="Symbol" w:cs="Arial"/>
                <w:caps/>
              </w:rPr>
              <w:sym w:font="Symbol" w:char="F0D9"/>
            </w:r>
            <w:r>
              <w:rPr>
                <w:rFonts w:ascii="Arial" w:hAnsi="Arial" w:cs="Arial"/>
                <w:caps/>
              </w:rPr>
              <w:t xml:space="preserve"> BETREUUNG </w:t>
            </w:r>
            <w:r>
              <w:rPr>
                <w:rFonts w:ascii="Times New Roman" w:hAnsi="Times New Roman" w:cs="Times New Roman"/>
                <w:caps/>
              </w:rPr>
              <w:t>≠</w:t>
            </w:r>
            <w:r>
              <w:rPr>
                <w:rFonts w:ascii="Arial" w:hAnsi="Arial" w:cs="Arial"/>
                <w:caps/>
              </w:rPr>
              <w:t xml:space="preserve"> 4 </w:t>
            </w:r>
            <w:r>
              <w:rPr>
                <w:rFonts w:ascii="Symbol" w:hAnsi="Symbol" w:cs="Arial"/>
                <w:caps/>
              </w:rPr>
              <w:sym w:font="Symbol" w:char="F0D9"/>
            </w:r>
            <w:r>
              <w:rPr>
                <w:rFonts w:ascii="Arial" w:hAnsi="Arial" w:cs="Arial"/>
                <w:caps/>
              </w:rPr>
              <w:t xml:space="preserve"> AktJahrgang = E1, E2, E3, 01, 02, 03, 04 </w:t>
            </w:r>
          </w:p>
          <w:p>
            <w:pPr>
              <w:spacing w:before="120" w:after="120"/>
              <w:rPr>
                <w:rFonts w:ascii="Arial" w:hAnsi="Arial" w:cs="Arial"/>
                <w:caps/>
              </w:rPr>
            </w:pPr>
            <w:r>
              <w:rPr>
                <w:rFonts w:ascii="Symbol" w:hAnsi="Symbol" w:cs="Arial"/>
                <w:caps/>
              </w:rPr>
              <w:sym w:font="Symbol" w:char="F0D9"/>
            </w:r>
            <w:r>
              <w:rPr>
                <w:rFonts w:ascii="Arial" w:hAnsi="Arial" w:cs="Arial"/>
                <w:caps/>
              </w:rPr>
              <w:t xml:space="preserve"> Organisationsform</w:t>
            </w:r>
            <w:r>
              <w:rPr>
                <w:rFonts w:ascii="Arial" w:hAnsi="Arial" w:cs="Arial"/>
              </w:rPr>
              <w:t xml:space="preserve"> = 1 </w:t>
            </w:r>
            <w:r>
              <w:rPr>
                <w:rFonts w:ascii="Symbol" w:hAnsi="Symbol" w:cs="Arial"/>
                <w:caps/>
              </w:rPr>
              <w:sym w:font="Symbol" w:char="F0D9"/>
            </w:r>
            <w:r>
              <w:rPr>
                <w:rFonts w:ascii="Arial" w:hAnsi="Arial" w:cs="Arial"/>
                <w:caps/>
              </w:rPr>
              <w:t xml:space="preserve"> BETREUUNG </w:t>
            </w:r>
            <w:r>
              <w:rPr>
                <w:rFonts w:ascii="Times New Roman" w:hAnsi="Times New Roman" w:cs="Times New Roman"/>
                <w:caps/>
              </w:rPr>
              <w:t>≠</w:t>
            </w:r>
            <w:r>
              <w:rPr>
                <w:rFonts w:ascii="Arial" w:hAnsi="Arial" w:cs="Arial"/>
                <w:caps/>
              </w:rPr>
              <w:t xml:space="preserve"> @, 0, 5</w:t>
            </w:r>
          </w:p>
          <w:p>
            <w:pPr>
              <w:spacing w:before="120" w:after="120"/>
              <w:rPr>
                <w:rFonts w:ascii="Arial" w:hAnsi="Arial" w:cs="Arial"/>
                <w:caps/>
              </w:rPr>
            </w:pPr>
            <w:r>
              <w:rPr>
                <w:rFonts w:ascii="Arial" w:hAnsi="Arial" w:cs="Arial"/>
              </w:rPr>
              <w:t>Fachlicher Hinweis: Offener Ganztag war früher eine Betreuungsform. Es findet eine Umschlüsselung beim Import nach ASDPC statt.</w:t>
            </w:r>
          </w:p>
        </w:tc>
      </w:tr>
    </w:tbl>
    <w:p>
      <w:pPr>
        <w:spacing w:after="0"/>
        <w:rPr>
          <w:rFonts w:ascii="Arial" w:hAnsi="Arial" w:cs="Arial"/>
        </w:rPr>
      </w:pPr>
    </w:p>
    <w:p>
      <w:pPr>
        <w:rPr>
          <w:rFonts w:ascii="Arial" w:hAnsi="Arial" w:cs="Arial"/>
        </w:rPr>
      </w:pPr>
      <w:r>
        <w:rPr>
          <w:rFonts w:ascii="Arial" w:hAnsi="Arial" w:cs="Arial"/>
        </w:rPr>
        <w:br w:type="page"/>
      </w:r>
    </w:p>
    <w:p>
      <w:pPr>
        <w:pStyle w:val="Heading2"/>
        <w:spacing w:before="0"/>
        <w:rPr>
          <w:rFonts w:ascii="Arial" w:hAnsi="Arial" w:cs="Arial"/>
          <w:b w:val="0"/>
          <w:color w:val="auto"/>
          <w:sz w:val="28"/>
          <w:szCs w:val="28"/>
        </w:rPr>
      </w:pPr>
      <w:bookmarkStart w:id="34" w:name="_Toc97800198"/>
      <w:r>
        <w:rPr>
          <w:rFonts w:ascii="Arial" w:hAnsi="Arial" w:cs="Arial"/>
          <w:b w:val="0"/>
          <w:color w:val="auto"/>
          <w:sz w:val="28"/>
          <w:szCs w:val="28"/>
        </w:rPr>
        <w:t>SDB_SCHUELERLEISTUNGSDATEN</w:t>
      </w:r>
      <w:bookmarkEnd w:id="34"/>
    </w:p>
    <w:p>
      <w:pPr>
        <w:spacing w:after="0"/>
        <w:rPr>
          <w:rFonts w:ascii="Arial" w:hAnsi="Arial" w:cs="Arial"/>
        </w:rPr>
      </w:pPr>
    </w:p>
    <w:tbl>
      <w:tblPr>
        <w:tblStyle w:val="TableGrid"/>
        <w:tblW w:w="9606" w:type="dxa"/>
        <w:tblLook w:val="04A0"/>
      </w:tblPr>
      <w:tblGrid>
        <w:gridCol w:w="2508"/>
        <w:gridCol w:w="2420"/>
        <w:gridCol w:w="4678"/>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FB03</w:t>
            </w:r>
          </w:p>
        </w:tc>
        <w:tc>
          <w:tcPr>
            <w:tcW w:w="2420"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4678" w:type="dxa"/>
            <w:shd w:val="clear" w:color="auto" w:fill="D9D9D9" w:themeFill="background1" w:themeFillShade="D9"/>
          </w:tcPr>
          <w:p>
            <w:pPr>
              <w:spacing w:before="120" w:after="120"/>
              <w:rPr>
                <w:rFonts w:ascii="Arial" w:hAnsi="Arial" w:cs="Arial"/>
                <w:b/>
              </w:rPr>
            </w:pPr>
            <w:r>
              <w:rPr>
                <w:rFonts w:ascii="Arial" w:hAnsi="Arial" w:cs="Arial"/>
              </w:rPr>
              <w:t xml:space="preserve">Datei: </w:t>
            </w:r>
            <w:r>
              <w:rPr>
                <w:rFonts w:ascii="Arial" w:hAnsi="Arial" w:cs="Arial"/>
                <w:b/>
              </w:rPr>
              <w:t>SDB_SCHUELERLEISTUNGSDATEN</w:t>
            </w:r>
          </w:p>
          <w:p>
            <w:pPr>
              <w:spacing w:before="120" w:after="120"/>
              <w:ind w:left="599"/>
              <w:rPr>
                <w:rFonts w:ascii="Arial" w:hAnsi="Arial" w:cs="Arial"/>
              </w:rPr>
            </w:pP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 außer BK, SB</w:t>
            </w:r>
            <w:r>
              <w:rPr>
                <w:rFonts w:ascii="Arial" w:hAnsi="Arial" w:cs="Arial"/>
                <w:highlight w:val="yellow"/>
              </w:rPr>
              <w:t>, FW</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Leistungsdaten: Lehrkraft fehlt/fehlerhaft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(FACHLEHRER_ID = @ </w:t>
            </w:r>
            <w:r>
              <w:rPr>
                <w:rFonts w:ascii="Symbol" w:hAnsi="Symbol" w:cs="Arial"/>
                <w:lang w:val="en-US"/>
              </w:rPr>
              <w:sym w:font="Symbol" w:char="F0D9"/>
            </w:r>
            <w:r>
              <w:rPr>
                <w:rFonts w:ascii="Arial" w:hAnsi="Arial" w:cs="Arial"/>
              </w:rPr>
              <w:t xml:space="preserve"> WOCHENSTUNDEN &gt; 0.00)</w:t>
            </w:r>
          </w:p>
          <w:p>
            <w:pPr>
              <w:spacing w:before="120" w:after="120"/>
              <w:rPr>
                <w:rFonts w:ascii="Arial" w:hAnsi="Arial" w:cs="Arial"/>
              </w:rPr>
            </w:pPr>
            <w:r>
              <w:rPr>
                <w:rFonts w:ascii="Symbol" w:hAnsi="Symbol" w:cs="Arial"/>
                <w:lang w:val="en-US"/>
              </w:rPr>
              <w:sym w:font="Symbol" w:char="F0DA"/>
            </w:r>
            <w:r>
              <w:rPr>
                <w:rFonts w:ascii="Arial" w:hAnsi="Arial" w:cs="Arial"/>
              </w:rPr>
              <w:t xml:space="preserve"> (FACHLEHRER_ID </w:t>
            </w:r>
            <w:r>
              <w:rPr>
                <w:rFonts w:ascii="Symbol" w:hAnsi="Symbol" w:cs="Arial"/>
              </w:rPr>
              <w:sym w:font="Symbol" w:char="F0CE"/>
            </w:r>
            <w:r>
              <w:rPr>
                <w:rFonts w:ascii="Arial" w:hAnsi="Arial" w:cs="Arial"/>
              </w:rPr>
              <w:t xml:space="preserve"> {LehrerID</w:t>
            </w:r>
            <w:r>
              <w:rPr>
                <w:rFonts w:ascii="Arial" w:hAnsi="Arial" w:cs="Arial"/>
                <w:sz w:val="14"/>
                <w:szCs w:val="14"/>
              </w:rPr>
              <w:t>(SDB_LEHRER)</w:t>
            </w:r>
            <w:r>
              <w:rPr>
                <w:rFonts w:ascii="Arial" w:hAnsi="Arial" w:cs="Arial"/>
              </w:rPr>
              <w:t xml:space="preserve"> mit ASD-Lieferung = 1}</w:t>
            </w:r>
          </w:p>
        </w:tc>
      </w:tr>
    </w:tbl>
    <w:p>
      <w:pPr>
        <w:spacing w:after="0"/>
        <w:rPr>
          <w:rFonts w:ascii="Arial" w:hAnsi="Arial" w:cs="Arial"/>
        </w:rPr>
      </w:pPr>
    </w:p>
    <w:tbl>
      <w:tblPr>
        <w:tblStyle w:val="TableGrid"/>
        <w:tblW w:w="9606" w:type="dxa"/>
        <w:tblLook w:val="04A0"/>
      </w:tblPr>
      <w:tblGrid>
        <w:gridCol w:w="2508"/>
        <w:gridCol w:w="2420"/>
        <w:gridCol w:w="4678"/>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FB04</w:t>
            </w:r>
          </w:p>
        </w:tc>
        <w:tc>
          <w:tcPr>
            <w:tcW w:w="2420"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4678"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SDB_SCHUELERLEISTUNGSDATEN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rPr>
              <w:t>Alle außer BK, SB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Leistungsdaten: Kursart fehlerhaft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caps/>
              </w:rPr>
              <w:t>Schulformkuerzel</w:t>
            </w:r>
            <w:r>
              <w:rPr>
                <w:rFonts w:ascii="Arial" w:hAnsi="Arial" w:cs="Arial"/>
              </w:rPr>
              <w:t xml:space="preserve"> = SF </w:t>
            </w:r>
            <w:r>
              <w:rPr>
                <w:rFonts w:ascii="Symbol" w:hAnsi="Symbol" w:cs="Arial"/>
              </w:rPr>
              <w:sym w:font="Symbol" w:char="F0D9"/>
            </w:r>
            <w:r>
              <w:rPr>
                <w:rFonts w:ascii="Arial" w:hAnsi="Arial" w:cs="Arial"/>
              </w:rPr>
              <w:t xml:space="preserve"> KURSART </w:t>
            </w:r>
            <w:r>
              <w:rPr>
                <w:rFonts w:ascii="Symbol" w:hAnsi="Symbol" w:cs="Arial"/>
              </w:rPr>
              <w:sym w:font="Symbol" w:char="F0CF"/>
            </w:r>
            <w:r>
              <w:rPr>
                <w:rFonts w:ascii="Arial" w:hAnsi="Arial" w:cs="Arial"/>
                <w:b/>
              </w:rPr>
              <w:t xml:space="preserve"> </w:t>
            </w:r>
            <w:r>
              <w:rPr>
                <w:rFonts w:ascii="Arial" w:hAnsi="Arial" w:cs="Arial"/>
              </w:rPr>
              <w:t>{"Kursart2"}]</w:t>
            </w:r>
          </w:p>
          <w:p>
            <w:pPr>
              <w:spacing w:before="120" w:after="120"/>
              <w:rPr>
                <w:rFonts w:ascii="Arial" w:hAnsi="Arial" w:cs="Arial"/>
              </w:rPr>
            </w:pPr>
            <w:r>
              <w:rPr>
                <w:rFonts w:ascii="Arial" w:hAnsi="Arial" w:cs="Arial"/>
              </w:rPr>
              <w:t>ASDTABS.MDB, "ZulKuArt", Felder "SF", "Kursart2"</w:t>
            </w:r>
          </w:p>
        </w:tc>
      </w:tr>
    </w:tbl>
    <w:p>
      <w:pPr>
        <w:spacing w:after="0"/>
        <w:rPr>
          <w:rFonts w:ascii="Arial" w:hAnsi="Arial" w:cs="Arial"/>
        </w:rPr>
      </w:pPr>
    </w:p>
    <w:tbl>
      <w:tblPr>
        <w:tblStyle w:val="TableGrid"/>
        <w:tblW w:w="9606" w:type="dxa"/>
        <w:tblLook w:val="04A0"/>
      </w:tblPr>
      <w:tblGrid>
        <w:gridCol w:w="2508"/>
        <w:gridCol w:w="2420"/>
        <w:gridCol w:w="4678"/>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FB05</w:t>
            </w:r>
          </w:p>
        </w:tc>
        <w:tc>
          <w:tcPr>
            <w:tcW w:w="2420"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4678"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SDB_SCHUELERLEISTUNGSDATEN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rPr>
              <w:t>Alle außer BK, SB</w:t>
            </w:r>
            <w:r>
              <w:rPr>
                <w:rFonts w:ascii="Arial" w:hAnsi="Arial" w:cs="Arial"/>
                <w:highlight w:val="yellow"/>
              </w:rPr>
              <w:t>, FW</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Akt. Abschnitt/</w:t>
            </w:r>
            <w:r>
              <w:rPr>
                <w:rFonts w:ascii="Arial" w:hAnsi="Arial" w:cs="Arial"/>
              </w:rPr>
              <w:t xml:space="preserve">Leistungsdaten: Wochenstunden </w:t>
            </w:r>
            <w:r>
              <w:rPr>
                <w:rFonts w:ascii="Arial" w:hAnsi="Arial" w:cs="Arial"/>
                <w:highlight w:val="yellow"/>
              </w:rPr>
              <w:t>(WZE)</w:t>
            </w:r>
            <w:r>
              <w:rPr>
                <w:rFonts w:ascii="Arial" w:hAnsi="Arial" w:cs="Arial"/>
              </w:rPr>
              <w:t xml:space="preserve"> fehlen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lang w:val="en-US"/>
              </w:rPr>
            </w:pPr>
            <w:r>
              <w:rPr>
                <w:rFonts w:ascii="Arial" w:hAnsi="Arial" w:cs="Arial"/>
                <w:lang w:val="en-US"/>
              </w:rPr>
              <w:t xml:space="preserve">WOCHENSTUNDEN = 0.00 </w:t>
            </w:r>
            <w:r>
              <w:rPr>
                <w:rFonts w:ascii="Symbol" w:hAnsi="Symbol" w:cs="Arial"/>
                <w:lang w:val="en-US"/>
              </w:rPr>
              <w:sym w:font="Symbol" w:char="F0D9"/>
            </w:r>
            <w:r>
              <w:rPr>
                <w:rFonts w:ascii="Arial" w:hAnsi="Arial" w:cs="Arial"/>
                <w:lang w:val="en-US"/>
              </w:rPr>
              <w:t xml:space="preserve"> FACHLEHRER_ID </w:t>
            </w:r>
            <w:r>
              <w:rPr>
                <w:rFonts w:ascii="Times New Roman" w:hAnsi="Times New Roman" w:cs="Times New Roman"/>
                <w:lang w:val="en-US"/>
              </w:rPr>
              <w:t>≠</w:t>
            </w:r>
            <w:r>
              <w:rPr>
                <w:rFonts w:ascii="Arial" w:hAnsi="Arial" w:cs="Arial"/>
                <w:lang w:val="en-US"/>
              </w:rPr>
              <w:t xml:space="preserve"> @</w:t>
            </w:r>
          </w:p>
        </w:tc>
      </w:tr>
    </w:tbl>
    <w:p>
      <w:pPr>
        <w:spacing w:after="0"/>
        <w:rPr>
          <w:rFonts w:ascii="Arial" w:hAnsi="Arial" w:cs="Arial"/>
          <w:lang w:val="en-US"/>
        </w:rPr>
      </w:pPr>
    </w:p>
    <w:tbl>
      <w:tblPr>
        <w:tblStyle w:val="TableGrid"/>
        <w:tblW w:w="9606" w:type="dxa"/>
        <w:tblLook w:val="04A0"/>
      </w:tblPr>
      <w:tblGrid>
        <w:gridCol w:w="2508"/>
        <w:gridCol w:w="2420"/>
        <w:gridCol w:w="4678"/>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FB54</w:t>
            </w:r>
          </w:p>
        </w:tc>
        <w:tc>
          <w:tcPr>
            <w:tcW w:w="2420"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4678" w:type="dxa"/>
            <w:shd w:val="clear" w:color="auto" w:fill="D9D9D9" w:themeFill="background1" w:themeFillShade="D9"/>
          </w:tcPr>
          <w:p>
            <w:pPr>
              <w:spacing w:before="120" w:after="120"/>
              <w:rPr>
                <w:rFonts w:ascii="Arial" w:hAnsi="Arial" w:cs="Arial"/>
                <w:b/>
              </w:rPr>
            </w:pPr>
            <w:r>
              <w:rPr>
                <w:rFonts w:ascii="Arial" w:hAnsi="Arial" w:cs="Arial"/>
              </w:rPr>
              <w:t xml:space="preserve">Datei: </w:t>
            </w:r>
            <w:r>
              <w:rPr>
                <w:rFonts w:ascii="Arial" w:hAnsi="Arial" w:cs="Arial"/>
                <w:b/>
              </w:rPr>
              <w:t>SDB_SCHUELERLEISTUNGSDATEN</w:t>
            </w:r>
          </w:p>
          <w:p>
            <w:pPr>
              <w:spacing w:before="120" w:after="120"/>
              <w:ind w:left="599"/>
              <w:rPr>
                <w:rFonts w:ascii="Arial" w:hAnsi="Arial" w:cs="Arial"/>
              </w:rPr>
            </w:pP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BK, SB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Akt. Abschnitt/Leistungsdaten:</w:t>
            </w:r>
            <w:r>
              <w:rPr>
                <w:rFonts w:ascii="Arial" w:hAnsi="Arial" w:cs="Arial"/>
              </w:rPr>
              <w:t xml:space="preserve"> Lehrkraft fehlt/fehlerhaft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(FACHLEHRER_ID = @ </w:t>
            </w:r>
            <w:r>
              <w:rPr>
                <w:rFonts w:ascii="Symbol" w:hAnsi="Symbol" w:cs="Arial"/>
                <w:lang w:val="en-US"/>
              </w:rPr>
              <w:sym w:font="Symbol" w:char="F0D9"/>
            </w:r>
            <w:r>
              <w:rPr>
                <w:rFonts w:ascii="Arial" w:hAnsi="Arial" w:cs="Arial"/>
              </w:rPr>
              <w:t xml:space="preserve"> WOCHENSTUNDEN &gt; 0.00)</w:t>
            </w:r>
          </w:p>
          <w:p>
            <w:pPr>
              <w:spacing w:before="120" w:after="120"/>
              <w:rPr>
                <w:rFonts w:ascii="Arial" w:hAnsi="Arial" w:cs="Arial"/>
              </w:rPr>
            </w:pPr>
            <w:r>
              <w:rPr>
                <w:rFonts w:ascii="Symbol" w:hAnsi="Symbol" w:cs="Arial"/>
                <w:lang w:val="en-US"/>
              </w:rPr>
              <w:sym w:font="Symbol" w:char="F0DA"/>
            </w:r>
            <w:r>
              <w:rPr>
                <w:rFonts w:ascii="Arial" w:hAnsi="Arial" w:cs="Arial"/>
              </w:rPr>
              <w:t xml:space="preserve"> (FACHLEHRER_ID </w:t>
            </w:r>
            <w:r>
              <w:rPr>
                <w:rFonts w:ascii="Symbol" w:hAnsi="Symbol" w:cs="Arial"/>
              </w:rPr>
              <w:sym w:font="Symbol" w:char="F0CE"/>
            </w:r>
            <w:r>
              <w:rPr>
                <w:rFonts w:ascii="Arial" w:hAnsi="Arial" w:cs="Arial"/>
              </w:rPr>
              <w:t xml:space="preserve"> {LehrerID</w:t>
            </w:r>
            <w:r>
              <w:rPr>
                <w:rFonts w:ascii="Arial" w:hAnsi="Arial" w:cs="Arial"/>
                <w:sz w:val="14"/>
                <w:szCs w:val="14"/>
              </w:rPr>
              <w:t>(SDB_LEHRER)</w:t>
            </w:r>
            <w:r>
              <w:rPr>
                <w:rFonts w:ascii="Arial" w:hAnsi="Arial" w:cs="Arial"/>
              </w:rPr>
              <w:t xml:space="preserve"> mit ASD-Lieferung = 1}</w:t>
            </w:r>
          </w:p>
        </w:tc>
      </w:tr>
    </w:tbl>
    <w:p>
      <w:pPr>
        <w:spacing w:after="0"/>
        <w:rPr>
          <w:rFonts w:ascii="Arial" w:hAnsi="Arial" w:cs="Arial"/>
        </w:rPr>
      </w:pPr>
    </w:p>
    <w:tbl>
      <w:tblPr>
        <w:tblStyle w:val="TableGrid"/>
        <w:tblW w:w="9606" w:type="dxa"/>
        <w:tblLook w:val="04A0"/>
      </w:tblPr>
      <w:tblGrid>
        <w:gridCol w:w="2508"/>
        <w:gridCol w:w="2420"/>
        <w:gridCol w:w="4678"/>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FB56</w:t>
            </w:r>
          </w:p>
        </w:tc>
        <w:tc>
          <w:tcPr>
            <w:tcW w:w="2420"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4678"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SDB_SCHUELERLEISTUNGSDATEN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rPr>
              <w:t>BK, SB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Akt. Abschnitt/Leistungsdaten:</w:t>
            </w:r>
            <w:r>
              <w:rPr>
                <w:rFonts w:ascii="Arial" w:hAnsi="Arial" w:cs="Arial"/>
              </w:rPr>
              <w:t xml:space="preserve"> Wochenstunden </w:t>
            </w:r>
            <w:r>
              <w:rPr>
                <w:rFonts w:ascii="Arial" w:hAnsi="Arial" w:cs="Arial"/>
                <w:highlight w:val="yellow"/>
              </w:rPr>
              <w:t>(WZE)</w:t>
            </w:r>
            <w:r>
              <w:rPr>
                <w:rFonts w:ascii="Arial" w:hAnsi="Arial" w:cs="Arial"/>
              </w:rPr>
              <w:t xml:space="preserve"> fehlen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lang w:val="en-US"/>
              </w:rPr>
            </w:pPr>
            <w:r>
              <w:rPr>
                <w:rFonts w:ascii="Arial" w:hAnsi="Arial" w:cs="Arial"/>
                <w:lang w:val="en-US"/>
              </w:rPr>
              <w:t xml:space="preserve">WOCHENSTUNDEN = 0.00 </w:t>
            </w:r>
            <w:r>
              <w:rPr>
                <w:rFonts w:ascii="Symbol" w:hAnsi="Symbol" w:cs="Arial"/>
                <w:lang w:val="en-US"/>
              </w:rPr>
              <w:sym w:font="Symbol" w:char="F0D9"/>
            </w:r>
            <w:r>
              <w:rPr>
                <w:rFonts w:ascii="Arial" w:hAnsi="Arial" w:cs="Arial"/>
                <w:lang w:val="en-US"/>
              </w:rPr>
              <w:t xml:space="preserve"> FACHLEHRER_ID </w:t>
            </w:r>
            <w:r>
              <w:rPr>
                <w:rFonts w:ascii="Times New Roman" w:hAnsi="Times New Roman" w:cs="Times New Roman"/>
                <w:lang w:val="en-US"/>
              </w:rPr>
              <w:t>≠</w:t>
            </w:r>
            <w:r>
              <w:rPr>
                <w:rFonts w:ascii="Arial" w:hAnsi="Arial" w:cs="Arial"/>
                <w:lang w:val="en-US"/>
              </w:rPr>
              <w:t xml:space="preserve"> @</w:t>
            </w:r>
          </w:p>
        </w:tc>
      </w:tr>
    </w:tbl>
    <w:p>
      <w:pPr>
        <w:pStyle w:val="Heading2"/>
        <w:spacing w:before="0"/>
        <w:rPr>
          <w:rFonts w:ascii="Arial" w:hAnsi="Arial" w:cs="Arial"/>
          <w:b w:val="0"/>
          <w:color w:val="auto"/>
          <w:sz w:val="28"/>
          <w:szCs w:val="28"/>
        </w:rPr>
      </w:pPr>
      <w:bookmarkStart w:id="35" w:name="_Toc97800199"/>
      <w:r>
        <w:rPr>
          <w:rFonts w:ascii="Arial" w:hAnsi="Arial" w:cs="Arial"/>
          <w:b w:val="0"/>
          <w:color w:val="auto"/>
          <w:sz w:val="28"/>
          <w:szCs w:val="28"/>
        </w:rPr>
        <w:t>SDB_SCHUELERABITURDATEN</w:t>
      </w:r>
      <w:bookmarkEnd w:id="35"/>
    </w:p>
    <w:p>
      <w:pPr>
        <w:spacing w:after="0"/>
        <w:rPr>
          <w:rFonts w:ascii="Arial" w:hAnsi="Arial" w:cs="Arial"/>
        </w:rPr>
      </w:pPr>
    </w:p>
    <w:tbl>
      <w:tblPr>
        <w:tblStyle w:val="TableGrid"/>
        <w:tblW w:w="9606" w:type="dxa"/>
        <w:tblLook w:val="04A0"/>
      </w:tblPr>
      <w:tblGrid>
        <w:gridCol w:w="2508"/>
        <w:gridCol w:w="2845"/>
        <w:gridCol w:w="4253"/>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G32</w:t>
            </w:r>
          </w:p>
        </w:tc>
        <w:tc>
          <w:tcPr>
            <w:tcW w:w="2845"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4253"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SDB_SCHUELERABITURDATEN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lang w:val="en-US"/>
              </w:rPr>
              <w:t>BK, SB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Prüfungsstatus fehlerhaft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PRUEFUNGSSTATUS </w:t>
            </w:r>
            <w:r>
              <w:rPr>
                <w:rFonts w:ascii="Times New Roman" w:hAnsi="Times New Roman" w:cs="Times New Roman"/>
              </w:rPr>
              <w:t>≠</w:t>
            </w:r>
            <w:r>
              <w:rPr>
                <w:rFonts w:ascii="Arial" w:hAnsi="Arial" w:cs="Arial"/>
              </w:rPr>
              <w:t xml:space="preserve"> 1</w:t>
            </w:r>
          </w:p>
        </w:tc>
      </w:tr>
    </w:tbl>
    <w:p>
      <w:pPr>
        <w:spacing w:after="0"/>
        <w:rPr>
          <w:rFonts w:ascii="Arial" w:hAnsi="Arial" w:cs="Arial"/>
        </w:rPr>
      </w:pPr>
    </w:p>
    <w:tbl>
      <w:tblPr>
        <w:tblStyle w:val="TableGrid"/>
        <w:tblW w:w="9606" w:type="dxa"/>
        <w:tblLook w:val="04A0"/>
      </w:tblPr>
      <w:tblGrid>
        <w:gridCol w:w="2508"/>
        <w:gridCol w:w="2845"/>
        <w:gridCol w:w="4253"/>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G50</w:t>
            </w:r>
          </w:p>
        </w:tc>
        <w:tc>
          <w:tcPr>
            <w:tcW w:w="2845"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4253" w:type="dxa"/>
            <w:shd w:val="clear" w:color="auto" w:fill="D9D9D9" w:themeFill="background1" w:themeFillShade="D9"/>
          </w:tcPr>
          <w:p>
            <w:pPr>
              <w:spacing w:before="120" w:after="120"/>
              <w:rPr>
                <w:rFonts w:ascii="Arial" w:hAnsi="Arial" w:cs="Arial"/>
                <w:b/>
              </w:rPr>
            </w:pPr>
            <w:r>
              <w:rPr>
                <w:rFonts w:ascii="Arial" w:hAnsi="Arial" w:cs="Arial"/>
              </w:rPr>
              <w:t xml:space="preserve">Datei: </w:t>
            </w:r>
            <w:r>
              <w:rPr>
                <w:rFonts w:ascii="Arial" w:hAnsi="Arial" w:cs="Arial"/>
                <w:b/>
              </w:rPr>
              <w:t>SDB_SCHUELERABITURDATEN</w:t>
            </w:r>
          </w:p>
          <w:p>
            <w:pPr>
              <w:spacing w:before="120" w:after="120"/>
              <w:ind w:left="604"/>
              <w:rPr>
                <w:rFonts w:ascii="Arial" w:hAnsi="Arial" w:cs="Arial"/>
              </w:rPr>
            </w:pPr>
            <w:r>
              <w:rPr>
                <w:rFonts w:ascii="Arial" w:hAnsi="Arial" w:cs="Arial"/>
                <w:b/>
              </w:rPr>
              <w:t>SDB_FAECHER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lang w:val="en-US"/>
              </w:rPr>
              <w:t>GE, GY, SG, WB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Abitur:</w:t>
            </w:r>
            <w:r>
              <w:rPr>
                <w:rFonts w:ascii="Arial" w:hAnsi="Arial" w:cs="Arial"/>
              </w:rPr>
              <w:t xml:space="preserve"> Signierfehler Abiturfach 1</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caps/>
              </w:rPr>
              <w:t>Schulformkuerzel</w:t>
            </w:r>
            <w:r>
              <w:rPr>
                <w:rFonts w:ascii="Arial" w:hAnsi="Arial" w:cs="Arial"/>
              </w:rPr>
              <w:t xml:space="preserve"> = SF </w:t>
            </w:r>
          </w:p>
          <w:p>
            <w:pPr>
              <w:spacing w:before="120" w:after="120"/>
              <w:rPr>
                <w:rFonts w:ascii="Arial" w:hAnsi="Arial" w:cs="Arial"/>
              </w:rPr>
            </w:pPr>
            <w:r>
              <w:rPr>
                <w:rFonts w:ascii="Symbol" w:hAnsi="Symbol" w:cs="Arial"/>
              </w:rPr>
              <w:sym w:font="Symbol" w:char="F0D9"/>
            </w:r>
            <w:r>
              <w:rPr>
                <w:rFonts w:ascii="Arial" w:hAnsi="Arial" w:cs="Arial"/>
              </w:rPr>
              <w:t xml:space="preserve"> STATISTIKKRZ</w:t>
            </w:r>
            <w:r>
              <w:rPr>
                <w:rFonts w:ascii="Arial" w:hAnsi="Arial" w:cs="Arial"/>
                <w:sz w:val="14"/>
                <w:szCs w:val="14"/>
              </w:rPr>
              <w:t>(SBD_FAECHER)</w:t>
            </w:r>
            <w:r>
              <w:rPr>
                <w:rFonts w:ascii="Arial" w:hAnsi="Arial" w:cs="Arial"/>
              </w:rPr>
              <w:t>(ID</w:t>
            </w:r>
            <w:r>
              <w:rPr>
                <w:rFonts w:ascii="Arial" w:hAnsi="Arial" w:cs="Arial"/>
                <w:sz w:val="14"/>
                <w:szCs w:val="14"/>
              </w:rPr>
              <w:t>(SDB_FAECHER)</w:t>
            </w:r>
            <w:r>
              <w:rPr>
                <w:rFonts w:ascii="Arial" w:hAnsi="Arial" w:cs="Arial"/>
              </w:rPr>
              <w:t xml:space="preserve"> = </w:t>
            </w:r>
          </w:p>
          <w:p>
            <w:pPr>
              <w:spacing w:before="120" w:after="120"/>
              <w:rPr>
                <w:rFonts w:ascii="Arial" w:hAnsi="Arial" w:cs="Arial"/>
                <w:sz w:val="14"/>
                <w:szCs w:val="14"/>
              </w:rPr>
            </w:pPr>
            <w:r>
              <w:rPr>
                <w:rFonts w:ascii="Arial" w:hAnsi="Arial" w:cs="Arial"/>
              </w:rPr>
              <w:t>FACH1_ID</w:t>
            </w:r>
            <w:r>
              <w:rPr>
                <w:rFonts w:ascii="Arial" w:hAnsi="Arial" w:cs="Arial"/>
                <w:sz w:val="14"/>
                <w:szCs w:val="14"/>
              </w:rPr>
              <w:t>(SCHUELERABITURDATEN)</w:t>
            </w:r>
            <w:r>
              <w:rPr>
                <w:rFonts w:ascii="Arial" w:hAnsi="Arial" w:cs="Arial"/>
              </w:rPr>
              <w:t xml:space="preserve">) </w:t>
            </w:r>
            <w:r>
              <w:rPr>
                <w:rFonts w:ascii="Symbol" w:hAnsi="Symbol" w:cs="Arial"/>
              </w:rPr>
              <w:sym w:font="Symbol" w:char="F0CF"/>
            </w:r>
            <w:r>
              <w:rPr>
                <w:rFonts w:ascii="Arial" w:hAnsi="Arial" w:cs="Arial"/>
                <w:b/>
              </w:rPr>
              <w:t xml:space="preserve"> </w:t>
            </w:r>
            <w:r>
              <w:rPr>
                <w:rFonts w:ascii="Arial" w:hAnsi="Arial" w:cs="Arial"/>
              </w:rPr>
              <w:t>{"Fach"}</w:t>
            </w:r>
          </w:p>
          <w:p>
            <w:pPr>
              <w:spacing w:before="120" w:after="120"/>
              <w:rPr>
                <w:rFonts w:ascii="Arial" w:hAnsi="Arial" w:cs="Arial"/>
              </w:rPr>
            </w:pPr>
            <w:r>
              <w:rPr>
                <w:rFonts w:ascii="Arial" w:hAnsi="Arial" w:cs="Arial"/>
              </w:rPr>
              <w:t>ASDTABS.MDB, "Abiturfächer", Felder "SF", "Fach"</w:t>
            </w:r>
          </w:p>
        </w:tc>
      </w:tr>
    </w:tbl>
    <w:p>
      <w:pPr>
        <w:spacing w:after="0"/>
        <w:rPr>
          <w:rFonts w:ascii="Arial" w:hAnsi="Arial" w:cs="Arial"/>
        </w:rPr>
      </w:pPr>
    </w:p>
    <w:tbl>
      <w:tblPr>
        <w:tblStyle w:val="TableGrid"/>
        <w:tblW w:w="9606" w:type="dxa"/>
        <w:tblLook w:val="04A0"/>
      </w:tblPr>
      <w:tblGrid>
        <w:gridCol w:w="2508"/>
        <w:gridCol w:w="2845"/>
        <w:gridCol w:w="4253"/>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G51</w:t>
            </w:r>
          </w:p>
        </w:tc>
        <w:tc>
          <w:tcPr>
            <w:tcW w:w="2845"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4253" w:type="dxa"/>
            <w:shd w:val="clear" w:color="auto" w:fill="D9D9D9" w:themeFill="background1" w:themeFillShade="D9"/>
          </w:tcPr>
          <w:p>
            <w:pPr>
              <w:spacing w:before="120" w:after="120"/>
              <w:rPr>
                <w:rFonts w:ascii="Arial" w:hAnsi="Arial" w:cs="Arial"/>
                <w:b/>
              </w:rPr>
            </w:pPr>
            <w:r>
              <w:rPr>
                <w:rFonts w:ascii="Arial" w:hAnsi="Arial" w:cs="Arial"/>
              </w:rPr>
              <w:t xml:space="preserve">Datei: </w:t>
            </w:r>
            <w:r>
              <w:rPr>
                <w:rFonts w:ascii="Arial" w:hAnsi="Arial" w:cs="Arial"/>
                <w:b/>
              </w:rPr>
              <w:t>SDB_SCHUELERABITURDATEN</w:t>
            </w:r>
          </w:p>
          <w:p>
            <w:pPr>
              <w:spacing w:before="120" w:after="120"/>
              <w:ind w:left="604"/>
              <w:rPr>
                <w:rFonts w:ascii="Arial" w:hAnsi="Arial" w:cs="Arial"/>
              </w:rPr>
            </w:pPr>
            <w:r>
              <w:rPr>
                <w:rFonts w:ascii="Arial" w:hAnsi="Arial" w:cs="Arial"/>
                <w:b/>
              </w:rPr>
              <w:t>SDB_FAECHER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lang w:val="en-US"/>
              </w:rPr>
              <w:t>GE, GY, SG, WB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Abitur:</w:t>
            </w:r>
            <w:r>
              <w:rPr>
                <w:rFonts w:ascii="Arial" w:hAnsi="Arial" w:cs="Arial"/>
              </w:rPr>
              <w:t xml:space="preserve"> Signierfehler Abiturfach 2</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caps/>
              </w:rPr>
              <w:t>Schulformkuerzel</w:t>
            </w:r>
            <w:r>
              <w:rPr>
                <w:rFonts w:ascii="Arial" w:hAnsi="Arial" w:cs="Arial"/>
              </w:rPr>
              <w:t xml:space="preserve"> = SF </w:t>
            </w:r>
          </w:p>
          <w:p>
            <w:pPr>
              <w:spacing w:before="120" w:after="120"/>
              <w:rPr>
                <w:rFonts w:ascii="Arial" w:hAnsi="Arial" w:cs="Arial"/>
              </w:rPr>
            </w:pPr>
            <w:r>
              <w:rPr>
                <w:rFonts w:ascii="Symbol" w:hAnsi="Symbol" w:cs="Arial"/>
              </w:rPr>
              <w:sym w:font="Symbol" w:char="F0D9"/>
            </w:r>
            <w:r>
              <w:rPr>
                <w:rFonts w:ascii="Arial" w:hAnsi="Arial" w:cs="Arial"/>
              </w:rPr>
              <w:t xml:space="preserve"> STATISTIKKRZ</w:t>
            </w:r>
            <w:r>
              <w:rPr>
                <w:rFonts w:ascii="Arial" w:hAnsi="Arial" w:cs="Arial"/>
                <w:sz w:val="14"/>
                <w:szCs w:val="14"/>
              </w:rPr>
              <w:t>(SBD_FAECHER)</w:t>
            </w:r>
            <w:r>
              <w:rPr>
                <w:rFonts w:ascii="Arial" w:hAnsi="Arial" w:cs="Arial"/>
              </w:rPr>
              <w:t>(ID</w:t>
            </w:r>
            <w:r>
              <w:rPr>
                <w:rFonts w:ascii="Arial" w:hAnsi="Arial" w:cs="Arial"/>
                <w:sz w:val="14"/>
                <w:szCs w:val="14"/>
              </w:rPr>
              <w:t>(SDB_FAECHER)</w:t>
            </w:r>
            <w:r>
              <w:rPr>
                <w:rFonts w:ascii="Arial" w:hAnsi="Arial" w:cs="Arial"/>
              </w:rPr>
              <w:t xml:space="preserve"> = </w:t>
            </w:r>
          </w:p>
          <w:p>
            <w:pPr>
              <w:spacing w:before="120" w:after="120"/>
              <w:rPr>
                <w:rFonts w:ascii="Arial" w:hAnsi="Arial" w:cs="Arial"/>
                <w:sz w:val="14"/>
                <w:szCs w:val="14"/>
              </w:rPr>
            </w:pPr>
            <w:r>
              <w:rPr>
                <w:rFonts w:ascii="Arial" w:hAnsi="Arial" w:cs="Arial"/>
              </w:rPr>
              <w:t>FACH2_ID</w:t>
            </w:r>
            <w:r>
              <w:rPr>
                <w:rFonts w:ascii="Arial" w:hAnsi="Arial" w:cs="Arial"/>
                <w:sz w:val="14"/>
                <w:szCs w:val="14"/>
              </w:rPr>
              <w:t>(SCHUELERABITURDATEN)</w:t>
            </w:r>
            <w:r>
              <w:rPr>
                <w:rFonts w:ascii="Arial" w:hAnsi="Arial" w:cs="Arial"/>
              </w:rPr>
              <w:t xml:space="preserve">) </w:t>
            </w:r>
            <w:r>
              <w:rPr>
                <w:rFonts w:ascii="Symbol" w:hAnsi="Symbol" w:cs="Arial"/>
              </w:rPr>
              <w:sym w:font="Symbol" w:char="F0CF"/>
            </w:r>
            <w:r>
              <w:rPr>
                <w:rFonts w:ascii="Arial" w:hAnsi="Arial" w:cs="Arial"/>
                <w:b/>
              </w:rPr>
              <w:t xml:space="preserve"> </w:t>
            </w:r>
            <w:r>
              <w:rPr>
                <w:rFonts w:ascii="Arial" w:hAnsi="Arial" w:cs="Arial"/>
              </w:rPr>
              <w:t>{"Fach"}</w:t>
            </w:r>
          </w:p>
          <w:p>
            <w:pPr>
              <w:spacing w:before="120" w:after="120"/>
              <w:rPr>
                <w:rFonts w:ascii="Arial" w:hAnsi="Arial" w:cs="Arial"/>
              </w:rPr>
            </w:pPr>
            <w:r>
              <w:rPr>
                <w:rFonts w:ascii="Arial" w:hAnsi="Arial" w:cs="Arial"/>
              </w:rPr>
              <w:t>ASDTABS.MDB, "Abiturfächer", Felder "SF", "Fach"</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08"/>
        <w:gridCol w:w="2845"/>
        <w:gridCol w:w="4253"/>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G52</w:t>
            </w:r>
          </w:p>
        </w:tc>
        <w:tc>
          <w:tcPr>
            <w:tcW w:w="2845"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4253" w:type="dxa"/>
            <w:shd w:val="clear" w:color="auto" w:fill="D9D9D9" w:themeFill="background1" w:themeFillShade="D9"/>
          </w:tcPr>
          <w:p>
            <w:pPr>
              <w:spacing w:before="120" w:after="120"/>
              <w:rPr>
                <w:rFonts w:ascii="Arial" w:hAnsi="Arial" w:cs="Arial"/>
                <w:b/>
              </w:rPr>
            </w:pPr>
            <w:r>
              <w:rPr>
                <w:rFonts w:ascii="Arial" w:hAnsi="Arial" w:cs="Arial"/>
              </w:rPr>
              <w:t xml:space="preserve">Datei: </w:t>
            </w:r>
            <w:r>
              <w:rPr>
                <w:rFonts w:ascii="Arial" w:hAnsi="Arial" w:cs="Arial"/>
                <w:b/>
              </w:rPr>
              <w:t>SDB_SCHUELERABITURDATEN</w:t>
            </w:r>
          </w:p>
          <w:p>
            <w:pPr>
              <w:spacing w:before="120" w:after="120"/>
              <w:ind w:left="604"/>
              <w:rPr>
                <w:rFonts w:ascii="Arial" w:hAnsi="Arial" w:cs="Arial"/>
              </w:rPr>
            </w:pPr>
            <w:r>
              <w:rPr>
                <w:rFonts w:ascii="Arial" w:hAnsi="Arial" w:cs="Arial"/>
                <w:b/>
              </w:rPr>
              <w:t>SDB_FAECHER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lang w:val="en-US"/>
              </w:rPr>
              <w:t>GE, GY, SG, WB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Abitur:</w:t>
            </w:r>
            <w:r>
              <w:rPr>
                <w:rFonts w:ascii="Arial" w:hAnsi="Arial" w:cs="Arial"/>
              </w:rPr>
              <w:t xml:space="preserve"> Signierfehler Abiturfach 3</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caps/>
              </w:rPr>
              <w:t>Schulformkuerzel</w:t>
            </w:r>
            <w:r>
              <w:rPr>
                <w:rFonts w:ascii="Arial" w:hAnsi="Arial" w:cs="Arial"/>
              </w:rPr>
              <w:t xml:space="preserve"> = SF </w:t>
            </w:r>
          </w:p>
          <w:p>
            <w:pPr>
              <w:spacing w:before="120" w:after="120"/>
              <w:rPr>
                <w:rFonts w:ascii="Arial" w:hAnsi="Arial" w:cs="Arial"/>
              </w:rPr>
            </w:pPr>
            <w:r>
              <w:rPr>
                <w:rFonts w:ascii="Symbol" w:hAnsi="Symbol" w:cs="Arial"/>
              </w:rPr>
              <w:sym w:font="Symbol" w:char="F0D9"/>
            </w:r>
            <w:r>
              <w:rPr>
                <w:rFonts w:ascii="Arial" w:hAnsi="Arial" w:cs="Arial"/>
              </w:rPr>
              <w:t xml:space="preserve"> STATISTIKKRZ</w:t>
            </w:r>
            <w:r>
              <w:rPr>
                <w:rFonts w:ascii="Arial" w:hAnsi="Arial" w:cs="Arial"/>
                <w:sz w:val="14"/>
                <w:szCs w:val="14"/>
              </w:rPr>
              <w:t>(SBD_FAECHER)</w:t>
            </w:r>
            <w:r>
              <w:rPr>
                <w:rFonts w:ascii="Arial" w:hAnsi="Arial" w:cs="Arial"/>
              </w:rPr>
              <w:t>(ID</w:t>
            </w:r>
            <w:r>
              <w:rPr>
                <w:rFonts w:ascii="Arial" w:hAnsi="Arial" w:cs="Arial"/>
                <w:sz w:val="14"/>
                <w:szCs w:val="14"/>
              </w:rPr>
              <w:t>(SDB_FAECHER)</w:t>
            </w:r>
            <w:r>
              <w:rPr>
                <w:rFonts w:ascii="Arial" w:hAnsi="Arial" w:cs="Arial"/>
              </w:rPr>
              <w:t xml:space="preserve"> = </w:t>
            </w:r>
          </w:p>
          <w:p>
            <w:pPr>
              <w:spacing w:before="120" w:after="120"/>
              <w:rPr>
                <w:rFonts w:ascii="Arial" w:hAnsi="Arial" w:cs="Arial"/>
                <w:sz w:val="14"/>
                <w:szCs w:val="14"/>
              </w:rPr>
            </w:pPr>
            <w:r>
              <w:rPr>
                <w:rFonts w:ascii="Arial" w:hAnsi="Arial" w:cs="Arial"/>
              </w:rPr>
              <w:t>FACH3_ID</w:t>
            </w:r>
            <w:r>
              <w:rPr>
                <w:rFonts w:ascii="Arial" w:hAnsi="Arial" w:cs="Arial"/>
                <w:sz w:val="14"/>
                <w:szCs w:val="14"/>
              </w:rPr>
              <w:t>(SCHUELERABITURDATEN)</w:t>
            </w:r>
            <w:r>
              <w:rPr>
                <w:rFonts w:ascii="Arial" w:hAnsi="Arial" w:cs="Arial"/>
              </w:rPr>
              <w:t xml:space="preserve">) </w:t>
            </w:r>
            <w:r>
              <w:rPr>
                <w:rFonts w:ascii="Symbol" w:hAnsi="Symbol" w:cs="Arial"/>
              </w:rPr>
              <w:sym w:font="Symbol" w:char="F0CF"/>
            </w:r>
            <w:r>
              <w:rPr>
                <w:rFonts w:ascii="Arial" w:hAnsi="Arial" w:cs="Arial"/>
                <w:b/>
              </w:rPr>
              <w:t xml:space="preserve"> </w:t>
            </w:r>
            <w:r>
              <w:rPr>
                <w:rFonts w:ascii="Arial" w:hAnsi="Arial" w:cs="Arial"/>
              </w:rPr>
              <w:t>{"Fach"}</w:t>
            </w:r>
          </w:p>
          <w:p>
            <w:pPr>
              <w:spacing w:before="120" w:after="120"/>
              <w:rPr>
                <w:rFonts w:ascii="Arial" w:hAnsi="Arial" w:cs="Arial"/>
              </w:rPr>
            </w:pPr>
            <w:r>
              <w:rPr>
                <w:rFonts w:ascii="Arial" w:hAnsi="Arial" w:cs="Arial"/>
              </w:rPr>
              <w:t>ASDTABS.MDB, "Abiturfächer", Felder "SF", "Fach"</w:t>
            </w:r>
          </w:p>
        </w:tc>
      </w:tr>
    </w:tbl>
    <w:p>
      <w:pPr>
        <w:spacing w:after="0"/>
        <w:rPr>
          <w:rFonts w:ascii="Arial" w:hAnsi="Arial" w:cs="Arial"/>
        </w:rPr>
      </w:pPr>
    </w:p>
    <w:tbl>
      <w:tblPr>
        <w:tblStyle w:val="TableGrid"/>
        <w:tblW w:w="9606" w:type="dxa"/>
        <w:tblLook w:val="04A0"/>
      </w:tblPr>
      <w:tblGrid>
        <w:gridCol w:w="2508"/>
        <w:gridCol w:w="2845"/>
        <w:gridCol w:w="4253"/>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G53</w:t>
            </w:r>
          </w:p>
        </w:tc>
        <w:tc>
          <w:tcPr>
            <w:tcW w:w="2845"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4253" w:type="dxa"/>
            <w:shd w:val="clear" w:color="auto" w:fill="D9D9D9" w:themeFill="background1" w:themeFillShade="D9"/>
          </w:tcPr>
          <w:p>
            <w:pPr>
              <w:spacing w:before="120" w:after="120"/>
              <w:rPr>
                <w:rFonts w:ascii="Arial" w:hAnsi="Arial" w:cs="Arial"/>
                <w:b/>
              </w:rPr>
            </w:pPr>
            <w:r>
              <w:rPr>
                <w:rFonts w:ascii="Arial" w:hAnsi="Arial" w:cs="Arial"/>
              </w:rPr>
              <w:t xml:space="preserve">Datei: </w:t>
            </w:r>
            <w:r>
              <w:rPr>
                <w:rFonts w:ascii="Arial" w:hAnsi="Arial" w:cs="Arial"/>
                <w:b/>
              </w:rPr>
              <w:t>SDB_SCHUELERABITURDATEN</w:t>
            </w:r>
          </w:p>
          <w:p>
            <w:pPr>
              <w:spacing w:before="120" w:after="120"/>
              <w:ind w:left="604"/>
              <w:rPr>
                <w:rFonts w:ascii="Arial" w:hAnsi="Arial" w:cs="Arial"/>
              </w:rPr>
            </w:pPr>
            <w:r>
              <w:rPr>
                <w:rFonts w:ascii="Arial" w:hAnsi="Arial" w:cs="Arial"/>
                <w:b/>
              </w:rPr>
              <w:t>SDB_FAECHER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lang w:val="en-US"/>
              </w:rPr>
              <w:t>GE, GY, SG, WB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Abitur:</w:t>
            </w:r>
            <w:r>
              <w:rPr>
                <w:rFonts w:ascii="Arial" w:hAnsi="Arial" w:cs="Arial"/>
              </w:rPr>
              <w:t xml:space="preserve"> Signierfehler Abiturfach 4</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caps/>
              </w:rPr>
              <w:t>Schulformkuerzel</w:t>
            </w:r>
            <w:r>
              <w:rPr>
                <w:rFonts w:ascii="Arial" w:hAnsi="Arial" w:cs="Arial"/>
              </w:rPr>
              <w:t xml:space="preserve"> = SF </w:t>
            </w:r>
          </w:p>
          <w:p>
            <w:pPr>
              <w:spacing w:before="120" w:after="120"/>
              <w:rPr>
                <w:rFonts w:ascii="Arial" w:hAnsi="Arial" w:cs="Arial"/>
              </w:rPr>
            </w:pPr>
            <w:r>
              <w:rPr>
                <w:rFonts w:ascii="Symbol" w:hAnsi="Symbol" w:cs="Arial"/>
              </w:rPr>
              <w:sym w:font="Symbol" w:char="F0D9"/>
            </w:r>
            <w:r>
              <w:rPr>
                <w:rFonts w:ascii="Arial" w:hAnsi="Arial" w:cs="Arial"/>
              </w:rPr>
              <w:t xml:space="preserve"> STATISTIKKRZ</w:t>
            </w:r>
            <w:r>
              <w:rPr>
                <w:rFonts w:ascii="Arial" w:hAnsi="Arial" w:cs="Arial"/>
                <w:sz w:val="14"/>
                <w:szCs w:val="14"/>
              </w:rPr>
              <w:t>(SBD_FAECHER)</w:t>
            </w:r>
            <w:r>
              <w:rPr>
                <w:rFonts w:ascii="Arial" w:hAnsi="Arial" w:cs="Arial"/>
              </w:rPr>
              <w:t>(ID</w:t>
            </w:r>
            <w:r>
              <w:rPr>
                <w:rFonts w:ascii="Arial" w:hAnsi="Arial" w:cs="Arial"/>
                <w:sz w:val="14"/>
                <w:szCs w:val="14"/>
              </w:rPr>
              <w:t>(SDB_FAECHER)</w:t>
            </w:r>
            <w:r>
              <w:rPr>
                <w:rFonts w:ascii="Arial" w:hAnsi="Arial" w:cs="Arial"/>
              </w:rPr>
              <w:t xml:space="preserve"> = </w:t>
            </w:r>
          </w:p>
          <w:p>
            <w:pPr>
              <w:spacing w:before="120" w:after="120"/>
              <w:rPr>
                <w:rFonts w:ascii="Arial" w:hAnsi="Arial" w:cs="Arial"/>
                <w:sz w:val="14"/>
                <w:szCs w:val="14"/>
              </w:rPr>
            </w:pPr>
            <w:r>
              <w:rPr>
                <w:rFonts w:ascii="Arial" w:hAnsi="Arial" w:cs="Arial"/>
              </w:rPr>
              <w:t>FACH4_ID</w:t>
            </w:r>
            <w:r>
              <w:rPr>
                <w:rFonts w:ascii="Arial" w:hAnsi="Arial" w:cs="Arial"/>
                <w:sz w:val="14"/>
                <w:szCs w:val="14"/>
              </w:rPr>
              <w:t>(SCHUELERABITURDATEN)</w:t>
            </w:r>
            <w:r>
              <w:rPr>
                <w:rFonts w:ascii="Arial" w:hAnsi="Arial" w:cs="Arial"/>
              </w:rPr>
              <w:t xml:space="preserve">) </w:t>
            </w:r>
            <w:r>
              <w:rPr>
                <w:rFonts w:ascii="Symbol" w:hAnsi="Symbol" w:cs="Arial"/>
              </w:rPr>
              <w:sym w:font="Symbol" w:char="F0CF"/>
            </w:r>
            <w:r>
              <w:rPr>
                <w:rFonts w:ascii="Arial" w:hAnsi="Arial" w:cs="Arial"/>
                <w:b/>
              </w:rPr>
              <w:t xml:space="preserve"> </w:t>
            </w:r>
            <w:r>
              <w:rPr>
                <w:rFonts w:ascii="Arial" w:hAnsi="Arial" w:cs="Arial"/>
              </w:rPr>
              <w:t>{"Fach"}</w:t>
            </w:r>
          </w:p>
          <w:p>
            <w:pPr>
              <w:spacing w:before="120" w:after="120"/>
              <w:rPr>
                <w:rFonts w:ascii="Arial" w:hAnsi="Arial" w:cs="Arial"/>
              </w:rPr>
            </w:pPr>
            <w:r>
              <w:rPr>
                <w:rFonts w:ascii="Arial" w:hAnsi="Arial" w:cs="Arial"/>
              </w:rPr>
              <w:t>ASDTABS.MDB, "Abiturfächer", Felder "SF", "Fach"</w:t>
            </w:r>
          </w:p>
        </w:tc>
      </w:tr>
    </w:tbl>
    <w:p>
      <w:pPr>
        <w:spacing w:after="0"/>
        <w:rPr>
          <w:rFonts w:ascii="Arial" w:hAnsi="Arial" w:cs="Arial"/>
        </w:rPr>
      </w:pPr>
    </w:p>
    <w:tbl>
      <w:tblPr>
        <w:tblStyle w:val="TableGrid"/>
        <w:tblW w:w="9606" w:type="dxa"/>
        <w:tblLook w:val="04A0"/>
      </w:tblPr>
      <w:tblGrid>
        <w:gridCol w:w="2508"/>
        <w:gridCol w:w="2845"/>
        <w:gridCol w:w="4253"/>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G54</w:t>
            </w:r>
          </w:p>
        </w:tc>
        <w:tc>
          <w:tcPr>
            <w:tcW w:w="2845"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4253"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SDB_SCHUELERABITURDATEN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lang w:val="en-US"/>
              </w:rPr>
              <w:t>GE, GY, SG, WB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Abitur:</w:t>
            </w:r>
            <w:r>
              <w:rPr>
                <w:rFonts w:ascii="Arial" w:hAnsi="Arial" w:cs="Arial"/>
              </w:rPr>
              <w:t xml:space="preserve"> </w:t>
            </w:r>
            <w:commentRangeStart w:id="36"/>
            <w:commentRangeStart w:id="37"/>
            <w:commentRangeStart w:id="38"/>
            <w:r>
              <w:rPr>
                <w:rFonts w:ascii="Arial" w:hAnsi="Arial" w:cs="Arial"/>
              </w:rPr>
              <w:t>Prüfungsstatus</w:t>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r>
              <w:rPr>
                <w:rFonts w:ascii="Arial" w:hAnsi="Arial" w:cs="Arial"/>
              </w:rPr>
              <w:t xml:space="preserve"> fehlt/fehlerhaft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PRUEFUNGSSTATUS </w:t>
            </w:r>
            <w:r>
              <w:rPr>
                <w:rFonts w:ascii="Times New Roman" w:hAnsi="Times New Roman" w:cs="Times New Roman"/>
              </w:rPr>
              <w:t>≠</w:t>
            </w:r>
            <w:r>
              <w:rPr>
                <w:rFonts w:ascii="Arial" w:hAnsi="Arial" w:cs="Arial"/>
              </w:rPr>
              <w:t xml:space="preserve"> 1, 2, 3, 4</w:t>
            </w:r>
          </w:p>
        </w:tc>
      </w:tr>
    </w:tbl>
    <w:p>
      <w:pPr>
        <w:spacing w:after="0"/>
        <w:rPr>
          <w:rFonts w:ascii="Arial" w:hAnsi="Arial" w:cs="Arial"/>
        </w:rPr>
      </w:pPr>
    </w:p>
    <w:tbl>
      <w:tblPr>
        <w:tblStyle w:val="TableGrid"/>
        <w:tblW w:w="9606" w:type="dxa"/>
        <w:tblLook w:val="04A0"/>
      </w:tblPr>
      <w:tblGrid>
        <w:gridCol w:w="2508"/>
        <w:gridCol w:w="2845"/>
        <w:gridCol w:w="4253"/>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G55</w:t>
            </w:r>
          </w:p>
        </w:tc>
        <w:tc>
          <w:tcPr>
            <w:tcW w:w="2845"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4253"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SDB_SCHUELERABITURDATEN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lang w:val="en-US"/>
              </w:rPr>
              <w:t>GE, GY, SG, WB, BK, SB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Abitur:</w:t>
            </w:r>
            <w:r>
              <w:rPr>
                <w:rFonts w:ascii="Arial" w:hAnsi="Arial" w:cs="Arial"/>
              </w:rPr>
              <w:t xml:space="preserve"> Bei “bestandener Prüfung” ist die </w:t>
            </w:r>
            <w:r>
              <w:rPr>
                <w:rFonts w:ascii="Arial" w:hAnsi="Arial" w:cs="Arial"/>
                <w:highlight w:val="yellow"/>
              </w:rPr>
              <w:t>(Durchschnitts-)“Note”</w:t>
            </w:r>
            <w:r>
              <w:rPr>
                <w:rFonts w:ascii="Arial" w:hAnsi="Arial" w:cs="Arial"/>
              </w:rPr>
              <w:t xml:space="preserve"> kleiner als 1.0 bzw. größer als 4.0. Bitte prüfen.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PRUEFUNGSSTATUS </w:t>
            </w:r>
            <w:r>
              <w:rPr>
                <w:rFonts w:ascii="Times New Roman" w:hAnsi="Times New Roman" w:cs="Times New Roman"/>
              </w:rPr>
              <w:t>=</w:t>
            </w:r>
            <w:r>
              <w:rPr>
                <w:rFonts w:ascii="Arial" w:hAnsi="Arial" w:cs="Arial"/>
              </w:rPr>
              <w:t xml:space="preserve"> 1</w:t>
            </w:r>
          </w:p>
          <w:p>
            <w:pPr>
              <w:spacing w:before="120" w:after="120"/>
              <w:rPr>
                <w:rFonts w:ascii="Arial" w:hAnsi="Arial" w:cs="Arial"/>
              </w:rPr>
            </w:pPr>
            <w:r>
              <w:rPr>
                <w:rFonts w:ascii="Symbol" w:hAnsi="Symbol" w:cs="Arial"/>
              </w:rPr>
              <w:sym w:font="Symbol" w:char="F0D9"/>
            </w:r>
            <w:r>
              <w:rPr>
                <w:rFonts w:ascii="Arial" w:hAnsi="Arial" w:cs="Arial"/>
              </w:rPr>
              <w:t xml:space="preserve"> [(ABITURNOTE &lt; 1.00) </w:t>
            </w:r>
            <w:r>
              <w:rPr>
                <w:rFonts w:ascii="Symbol" w:hAnsi="Symbol" w:cs="Arial"/>
              </w:rPr>
              <w:sym w:font="Symbol" w:char="F0DA"/>
            </w:r>
            <w:r>
              <w:rPr>
                <w:rFonts w:ascii="Arial" w:hAnsi="Arial" w:cs="Arial"/>
              </w:rPr>
              <w:t xml:space="preserve"> (ABITURNOTE &gt; 4.00)]</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08"/>
        <w:gridCol w:w="2845"/>
        <w:gridCol w:w="4253"/>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G60</w:t>
            </w:r>
          </w:p>
        </w:tc>
        <w:tc>
          <w:tcPr>
            <w:tcW w:w="2845"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4253" w:type="dxa"/>
            <w:shd w:val="clear" w:color="auto" w:fill="D9D9D9" w:themeFill="background1" w:themeFillShade="D9"/>
          </w:tcPr>
          <w:p>
            <w:pPr>
              <w:spacing w:before="120" w:after="120"/>
              <w:rPr>
                <w:rFonts w:ascii="Arial" w:hAnsi="Arial" w:cs="Arial"/>
                <w:b/>
              </w:rPr>
            </w:pPr>
            <w:r>
              <w:rPr>
                <w:rFonts w:ascii="Arial" w:hAnsi="Arial" w:cs="Arial"/>
              </w:rPr>
              <w:t xml:space="preserve">Datei: </w:t>
            </w:r>
            <w:r>
              <w:rPr>
                <w:rFonts w:ascii="Arial" w:hAnsi="Arial" w:cs="Arial"/>
                <w:b/>
              </w:rPr>
              <w:t>SDB_SCHUELERABITURDATEN</w:t>
            </w:r>
          </w:p>
          <w:p>
            <w:pPr>
              <w:spacing w:before="120" w:after="120"/>
              <w:ind w:left="604"/>
              <w:rPr>
                <w:rFonts w:ascii="Arial" w:hAnsi="Arial" w:cs="Arial"/>
              </w:rPr>
            </w:pPr>
            <w:r>
              <w:rPr>
                <w:rFonts w:ascii="Arial" w:hAnsi="Arial" w:cs="Arial"/>
                <w:b/>
              </w:rPr>
              <w:t>SDB_FAECHER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lang w:val="en-US"/>
              </w:rPr>
            </w:pPr>
            <w:r>
              <w:rPr>
                <w:rFonts w:ascii="Arial" w:hAnsi="Arial" w:cs="Arial"/>
                <w:lang w:val="en-US"/>
              </w:rPr>
              <w:t>GE, GY, SG, WB</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Abitur:</w:t>
            </w:r>
            <w:r>
              <w:rPr>
                <w:rFonts w:ascii="Arial" w:hAnsi="Arial" w:cs="Arial"/>
              </w:rPr>
              <w:t xml:space="preserve"> Das 1. bzw. 2. Leistungsfach darf nicht Jüdische Religionslehre (Fach: ‘HR’) oder Griechisch orthodoxe Religionslehre (Fach: ‘OR’) sein.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STATISTIKKRZ</w:t>
            </w:r>
            <w:r>
              <w:rPr>
                <w:rFonts w:ascii="Arial" w:hAnsi="Arial" w:cs="Arial"/>
                <w:sz w:val="14"/>
                <w:szCs w:val="14"/>
              </w:rPr>
              <w:t>(SBD_FAECHER)</w:t>
            </w:r>
            <w:r>
              <w:rPr>
                <w:rFonts w:ascii="Arial" w:hAnsi="Arial" w:cs="Arial"/>
              </w:rPr>
              <w:t>(ID</w:t>
            </w:r>
            <w:r>
              <w:rPr>
                <w:rFonts w:ascii="Arial" w:hAnsi="Arial" w:cs="Arial"/>
                <w:sz w:val="14"/>
                <w:szCs w:val="14"/>
              </w:rPr>
              <w:t>(SDB_FAECHER)</w:t>
            </w:r>
            <w:r>
              <w:rPr>
                <w:rFonts w:ascii="Arial" w:hAnsi="Arial" w:cs="Arial"/>
              </w:rPr>
              <w:t xml:space="preserve"> =</w:t>
            </w:r>
          </w:p>
          <w:p>
            <w:pPr>
              <w:spacing w:before="120" w:after="120"/>
              <w:rPr>
                <w:rFonts w:ascii="Arial" w:hAnsi="Arial" w:cs="Arial"/>
                <w:lang w:val="en-US"/>
              </w:rPr>
            </w:pPr>
            <w:r>
              <w:rPr>
                <w:rFonts w:ascii="Arial" w:hAnsi="Arial" w:cs="Arial"/>
                <w:lang w:val="en-US"/>
              </w:rPr>
              <w:t>FACH1_ID</w:t>
            </w:r>
            <w:r>
              <w:rPr>
                <w:rFonts w:ascii="Arial" w:hAnsi="Arial" w:cs="Arial"/>
                <w:sz w:val="14"/>
                <w:szCs w:val="14"/>
              </w:rPr>
              <w:t>(SCHUELERABITURDATEN)</w:t>
            </w:r>
            <w:r>
              <w:rPr>
                <w:rFonts w:ascii="Arial" w:hAnsi="Arial" w:cs="Arial"/>
              </w:rPr>
              <w:t xml:space="preserve">) = HR, OR </w:t>
            </w:r>
          </w:p>
          <w:p>
            <w:pPr>
              <w:spacing w:before="120" w:after="120"/>
              <w:rPr>
                <w:rFonts w:ascii="Arial" w:hAnsi="Arial" w:cs="Arial"/>
              </w:rPr>
            </w:pPr>
            <w:r>
              <w:rPr>
                <w:rFonts w:ascii="Symbol" w:hAnsi="Symbol" w:cs="Arial"/>
                <w:lang w:val="en-US"/>
              </w:rPr>
              <w:sym w:font="Symbol" w:char="F0DA"/>
            </w:r>
            <w:r>
              <w:rPr>
                <w:rFonts w:ascii="Arial" w:hAnsi="Arial" w:cs="Arial"/>
                <w:lang w:val="en-US"/>
              </w:rPr>
              <w:t xml:space="preserve"> </w:t>
            </w:r>
            <w:r>
              <w:rPr>
                <w:rFonts w:ascii="Arial" w:hAnsi="Arial" w:cs="Arial"/>
              </w:rPr>
              <w:t>STATISTIKKRZ</w:t>
            </w:r>
            <w:r>
              <w:rPr>
                <w:rFonts w:ascii="Arial" w:hAnsi="Arial" w:cs="Arial"/>
                <w:sz w:val="14"/>
                <w:szCs w:val="14"/>
              </w:rPr>
              <w:t>(SBD_FAECHER)</w:t>
            </w:r>
            <w:r>
              <w:rPr>
                <w:rFonts w:ascii="Arial" w:hAnsi="Arial" w:cs="Arial"/>
              </w:rPr>
              <w:t>(ID</w:t>
            </w:r>
            <w:r>
              <w:rPr>
                <w:rFonts w:ascii="Arial" w:hAnsi="Arial" w:cs="Arial"/>
                <w:sz w:val="14"/>
                <w:szCs w:val="14"/>
              </w:rPr>
              <w:t>(SDB_FAECHER)</w:t>
            </w:r>
            <w:r>
              <w:rPr>
                <w:rFonts w:ascii="Arial" w:hAnsi="Arial" w:cs="Arial"/>
              </w:rPr>
              <w:t xml:space="preserve"> =</w:t>
            </w:r>
          </w:p>
          <w:p>
            <w:pPr>
              <w:spacing w:before="120" w:after="120"/>
              <w:rPr>
                <w:rFonts w:ascii="Arial" w:hAnsi="Arial" w:cs="Arial"/>
                <w:lang w:val="en-US"/>
              </w:rPr>
            </w:pPr>
            <w:r>
              <w:rPr>
                <w:rFonts w:ascii="Arial" w:hAnsi="Arial" w:cs="Arial"/>
                <w:lang w:val="en-US"/>
              </w:rPr>
              <w:t>FACH2_ID</w:t>
            </w:r>
            <w:r>
              <w:rPr>
                <w:rFonts w:ascii="Arial" w:hAnsi="Arial" w:cs="Arial"/>
                <w:sz w:val="14"/>
                <w:szCs w:val="14"/>
              </w:rPr>
              <w:t>(SCHUELERABITURDATEN)</w:t>
            </w:r>
            <w:r>
              <w:rPr>
                <w:rFonts w:ascii="Arial" w:hAnsi="Arial" w:cs="Arial"/>
              </w:rPr>
              <w:t xml:space="preserve">) = HR, OR </w:t>
            </w:r>
          </w:p>
        </w:tc>
      </w:tr>
    </w:tbl>
    <w:p>
      <w:pPr>
        <w:spacing w:after="0"/>
        <w:rPr>
          <w:rFonts w:ascii="Arial" w:hAnsi="Arial" w:cs="Arial"/>
        </w:rPr>
      </w:pPr>
    </w:p>
    <w:p>
      <w:pPr>
        <w:rPr>
          <w:rFonts w:ascii="Arial" w:hAnsi="Arial" w:eastAsiaTheme="majorEastAsia" w:cs="Arial"/>
          <w:bCs/>
          <w:sz w:val="28"/>
          <w:szCs w:val="28"/>
          <w:lang w:val="en-US"/>
        </w:rPr>
      </w:pPr>
      <w:r>
        <w:rPr>
          <w:rFonts w:ascii="Arial" w:hAnsi="Arial" w:cs="Arial"/>
          <w:b/>
          <w:sz w:val="28"/>
          <w:szCs w:val="28"/>
          <w:lang w:val="en-US"/>
        </w:rPr>
        <w:br w:type="page"/>
      </w:r>
    </w:p>
    <w:p>
      <w:pPr>
        <w:pStyle w:val="Heading2"/>
        <w:spacing w:before="0"/>
        <w:rPr>
          <w:rFonts w:ascii="Arial" w:hAnsi="Arial" w:cs="Arial"/>
          <w:b w:val="0"/>
          <w:color w:val="auto"/>
          <w:sz w:val="28"/>
          <w:szCs w:val="28"/>
        </w:rPr>
      </w:pPr>
      <w:bookmarkStart w:id="39" w:name="_Toc97800200"/>
      <w:r>
        <w:rPr>
          <w:rFonts w:ascii="Arial" w:hAnsi="Arial" w:cs="Arial"/>
          <w:b w:val="0"/>
          <w:color w:val="auto"/>
          <w:sz w:val="28"/>
          <w:szCs w:val="28"/>
        </w:rPr>
        <w:t>SDB_LEHRER</w:t>
      </w:r>
      <w:bookmarkEnd w:id="39"/>
    </w:p>
    <w:p>
      <w:pPr>
        <w:spacing w:after="0"/>
        <w:rPr>
          <w:rFonts w:ascii="Arial" w:hAnsi="Arial" w:cs="Arial"/>
        </w:rPr>
      </w:pPr>
    </w:p>
    <w:tbl>
      <w:tblPr>
        <w:tblStyle w:val="TableGrid"/>
        <w:tblW w:w="9606" w:type="dxa"/>
        <w:tblLook w:val="04A0"/>
      </w:tblPr>
      <w:tblGrid>
        <w:gridCol w:w="2508"/>
        <w:gridCol w:w="4546"/>
        <w:gridCol w:w="2552"/>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LBA01</w:t>
            </w:r>
          </w:p>
        </w:tc>
        <w:tc>
          <w:tcPr>
            <w:tcW w:w="4546"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2552"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 xml:space="preserve">Lehrkräfte/ Basisdaten: LID-Kürzel muss linksbündig stehen, 1. Stelle muss ein Großbuchstabe sein. Wenn die folgenden Stellen verwendet werden, muss es sich um Großbuchstaben, Zahlen oder einen Bindestrich handeln. </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1te Stelle LIDKRZ = @ </w:t>
            </w:r>
            <w:r>
              <w:rPr>
                <w:rFonts w:ascii="Symbol" w:hAnsi="Symbol" w:cs="Arial"/>
              </w:rPr>
              <w:sym w:font="Symbol" w:char="F0DA"/>
            </w:r>
            <w:r>
              <w:rPr>
                <w:rFonts w:ascii="Arial" w:hAnsi="Arial" w:cs="Arial"/>
              </w:rPr>
              <w:t xml:space="preserve"> 1te Stelle LIDKRZ kein Großbuchstabe</w:t>
            </w:r>
          </w:p>
          <w:p>
            <w:pPr>
              <w:spacing w:before="120" w:after="120"/>
              <w:rPr>
                <w:rFonts w:ascii="Arial" w:hAnsi="Arial" w:cs="Arial"/>
              </w:rPr>
            </w:pPr>
            <w:r>
              <w:rPr>
                <w:rFonts w:ascii="Symbol" w:hAnsi="Symbol" w:cs="Arial"/>
              </w:rPr>
              <w:sym w:font="Symbol" w:char="F0DA"/>
            </w:r>
            <w:r>
              <w:rPr>
                <w:rFonts w:ascii="Arial" w:hAnsi="Arial" w:cs="Arial"/>
              </w:rPr>
              <w:t xml:space="preserve"> 2te-4te Stelle LIDKRZ kein Großbuchstabe, Zahl, Strich oder „leer“</w:t>
            </w:r>
          </w:p>
          <w:p>
            <w:pPr>
              <w:spacing w:before="120" w:after="120"/>
              <w:rPr>
                <w:rFonts w:ascii="Arial" w:hAnsi="Arial" w:cs="Arial"/>
              </w:rPr>
            </w:pPr>
            <w:r>
              <w:rPr>
                <w:rFonts w:ascii="Arial" w:hAnsi="Arial" w:cs="Arial"/>
              </w:rPr>
              <w:t>Umlaute: Zulässig sind auch die Umlaute Ä, Ö, Ü</w:t>
            </w:r>
          </w:p>
        </w:tc>
      </w:tr>
    </w:tbl>
    <w:p>
      <w:pPr>
        <w:spacing w:after="0"/>
        <w:rPr>
          <w:rFonts w:ascii="Arial" w:hAnsi="Arial" w:cs="Arial"/>
        </w:rPr>
      </w:pPr>
    </w:p>
    <w:tbl>
      <w:tblPr>
        <w:tblStyle w:val="TableGrid"/>
        <w:tblW w:w="9606" w:type="dxa"/>
        <w:tblLook w:val="04A0"/>
      </w:tblPr>
      <w:tblGrid>
        <w:gridCol w:w="2508"/>
        <w:gridCol w:w="4546"/>
        <w:gridCol w:w="2552"/>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LBA02</w:t>
            </w:r>
          </w:p>
        </w:tc>
        <w:tc>
          <w:tcPr>
            <w:tcW w:w="4546"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2552"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Lehrkräfte/ Basisdaten: Nachname muss linksbündig stehen, 1. Stelle muss ein Großbuchstabe sein.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1te Stelle Nachname = @ </w:t>
            </w:r>
            <w:r>
              <w:rPr>
                <w:rFonts w:ascii="Symbol" w:hAnsi="Symbol" w:cs="Arial"/>
              </w:rPr>
              <w:sym w:font="Symbol" w:char="F0DA"/>
            </w:r>
            <w:r>
              <w:rPr>
                <w:rFonts w:ascii="Arial" w:hAnsi="Arial" w:cs="Arial"/>
              </w:rPr>
              <w:t xml:space="preserve"> 1te Stelle Nachname kein Großbuchstabe</w:t>
            </w:r>
          </w:p>
        </w:tc>
      </w:tr>
    </w:tbl>
    <w:p>
      <w:pPr>
        <w:spacing w:after="0"/>
        <w:rPr>
          <w:rFonts w:ascii="Arial" w:hAnsi="Arial" w:cs="Arial"/>
        </w:rPr>
      </w:pPr>
    </w:p>
    <w:tbl>
      <w:tblPr>
        <w:tblStyle w:val="TableGrid"/>
        <w:tblW w:w="9606" w:type="dxa"/>
        <w:tblLook w:val="04A0"/>
      </w:tblPr>
      <w:tblGrid>
        <w:gridCol w:w="2508"/>
        <w:gridCol w:w="4546"/>
        <w:gridCol w:w="2552"/>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LBA03</w:t>
            </w:r>
          </w:p>
        </w:tc>
        <w:tc>
          <w:tcPr>
            <w:tcW w:w="4546"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2552"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Lehrkräfte/ Basisdaten: Vorname muss linksbündig stehen, 1. Stelle muss ein Großbuchstabe sein.</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1te Stelle Vorname = @ </w:t>
            </w:r>
            <w:r>
              <w:rPr>
                <w:rFonts w:ascii="Symbol" w:hAnsi="Symbol" w:cs="Arial"/>
              </w:rPr>
              <w:sym w:font="Symbol" w:char="F0DA"/>
            </w:r>
            <w:r>
              <w:rPr>
                <w:rFonts w:ascii="Arial" w:hAnsi="Arial" w:cs="Arial"/>
              </w:rPr>
              <w:t xml:space="preserve"> 1te Stelle Vorname kein Großbuchstabe</w:t>
            </w:r>
          </w:p>
        </w:tc>
      </w:tr>
    </w:tbl>
    <w:p>
      <w:pPr>
        <w:spacing w:after="0"/>
        <w:rPr>
          <w:rFonts w:ascii="Arial" w:hAnsi="Arial" w:cs="Arial"/>
        </w:rPr>
      </w:pPr>
    </w:p>
    <w:tbl>
      <w:tblPr>
        <w:tblStyle w:val="TableGrid"/>
        <w:tblW w:w="9606" w:type="dxa"/>
        <w:tblLook w:val="04A0"/>
      </w:tblPr>
      <w:tblGrid>
        <w:gridCol w:w="2508"/>
        <w:gridCol w:w="4546"/>
        <w:gridCol w:w="2552"/>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LBA04</w:t>
            </w:r>
          </w:p>
        </w:tc>
        <w:tc>
          <w:tcPr>
            <w:tcW w:w="4546"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2552"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 xml:space="preserve">Lehrkräfte/ Basisdaten: Geschlecht fehlt oder ist zulässig besetzt. </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GS </w:t>
            </w:r>
            <w:r>
              <w:rPr>
                <w:rFonts w:ascii="Times New Roman" w:hAnsi="Times New Roman" w:cs="Times New Roman"/>
              </w:rPr>
              <w:t>≠</w:t>
            </w:r>
            <w:r>
              <w:rPr>
                <w:rFonts w:ascii="Arial" w:hAnsi="Arial" w:cs="Arial"/>
              </w:rPr>
              <w:t xml:space="preserve"> 3, 4, 5, 6</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08"/>
        <w:gridCol w:w="4546"/>
        <w:gridCol w:w="2552"/>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LBA06</w:t>
            </w:r>
          </w:p>
        </w:tc>
        <w:tc>
          <w:tcPr>
            <w:tcW w:w="4546"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2552"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 ohne FW</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Lehrkräfte/ Basisdaten: Unzulässiges Geburtsdatum (Tag).</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tt von Geburtsdatum </w:t>
            </w:r>
            <w:r>
              <w:rPr>
                <w:rFonts w:ascii="Times New Roman" w:hAnsi="Times New Roman" w:cs="Times New Roman"/>
              </w:rPr>
              <w:t>≠</w:t>
            </w:r>
            <w:r>
              <w:rPr>
                <w:rFonts w:ascii="Arial" w:hAnsi="Arial" w:cs="Arial"/>
              </w:rPr>
              <w:t xml:space="preserve"> 01 bis 31</w:t>
            </w:r>
          </w:p>
        </w:tc>
      </w:tr>
    </w:tbl>
    <w:p>
      <w:pPr>
        <w:spacing w:after="0"/>
        <w:rPr>
          <w:rFonts w:ascii="Arial" w:hAnsi="Arial" w:cs="Arial"/>
        </w:rPr>
      </w:pPr>
    </w:p>
    <w:tbl>
      <w:tblPr>
        <w:tblStyle w:val="TableGrid"/>
        <w:tblW w:w="9606" w:type="dxa"/>
        <w:tblLook w:val="04A0"/>
      </w:tblPr>
      <w:tblGrid>
        <w:gridCol w:w="2508"/>
        <w:gridCol w:w="4546"/>
        <w:gridCol w:w="2552"/>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LBA07</w:t>
            </w:r>
          </w:p>
        </w:tc>
        <w:tc>
          <w:tcPr>
            <w:tcW w:w="4546"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2552"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Lehrkräfte/ Basisdaten: Unzulässiges Geburtsdatum (Monat).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mm von Geburtsdatum </w:t>
            </w:r>
            <w:r>
              <w:rPr>
                <w:rFonts w:ascii="Times New Roman" w:hAnsi="Times New Roman" w:cs="Times New Roman"/>
              </w:rPr>
              <w:t>≠</w:t>
            </w:r>
            <w:r>
              <w:rPr>
                <w:rFonts w:ascii="Arial" w:hAnsi="Arial" w:cs="Arial"/>
              </w:rPr>
              <w:t xml:space="preserve"> 01 bis 12</w:t>
            </w:r>
          </w:p>
        </w:tc>
      </w:tr>
    </w:tbl>
    <w:p>
      <w:pPr>
        <w:spacing w:after="0"/>
        <w:rPr>
          <w:rFonts w:ascii="Arial" w:hAnsi="Arial" w:cs="Arial"/>
        </w:rPr>
      </w:pPr>
    </w:p>
    <w:tbl>
      <w:tblPr>
        <w:tblStyle w:val="TableGrid"/>
        <w:tblW w:w="9606" w:type="dxa"/>
        <w:tblLook w:val="04A0"/>
      </w:tblPr>
      <w:tblGrid>
        <w:gridCol w:w="2508"/>
        <w:gridCol w:w="4546"/>
        <w:gridCol w:w="2552"/>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LBA08</w:t>
            </w:r>
          </w:p>
        </w:tc>
        <w:tc>
          <w:tcPr>
            <w:tcW w:w="4546"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2552"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Lehrkräfte/ Basisdaten: Unzulässiges Geburtsdatum (Jahr).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jjjj von Geburtsdatum </w:t>
            </w:r>
            <w:r>
              <w:rPr>
                <w:rFonts w:ascii="Times New Roman" w:hAnsi="Times New Roman" w:cs="Times New Roman"/>
              </w:rPr>
              <w:t>≠</w:t>
            </w:r>
            <w:r>
              <w:rPr>
                <w:rFonts w:ascii="Arial" w:hAnsi="Arial" w:cs="Arial"/>
              </w:rPr>
              <w:t xml:space="preserve"> </w:t>
            </w:r>
            <w:r>
              <w:rPr>
                <w:rFonts w:ascii="Arial" w:hAnsi="Arial" w:cs="Arial"/>
                <w:highlight w:val="green"/>
              </w:rPr>
              <w:t>1938</w:t>
            </w:r>
            <w:r>
              <w:rPr>
                <w:rFonts w:ascii="Arial" w:hAnsi="Arial" w:cs="Arial"/>
              </w:rPr>
              <w:t xml:space="preserve"> bis </w:t>
            </w:r>
            <w:r>
              <w:rPr>
                <w:rFonts w:ascii="Arial" w:hAnsi="Arial" w:cs="Arial"/>
                <w:highlight w:val="green"/>
              </w:rPr>
              <w:t>2003</w:t>
            </w:r>
          </w:p>
        </w:tc>
      </w:tr>
    </w:tbl>
    <w:p>
      <w:pPr>
        <w:spacing w:after="0"/>
        <w:rPr>
          <w:rFonts w:ascii="Arial" w:hAnsi="Arial" w:cs="Arial"/>
        </w:rPr>
      </w:pPr>
    </w:p>
    <w:tbl>
      <w:tblPr>
        <w:tblStyle w:val="TableGrid"/>
        <w:tblW w:w="9606" w:type="dxa"/>
        <w:tblLook w:val="04A0"/>
      </w:tblPr>
      <w:tblGrid>
        <w:gridCol w:w="2508"/>
        <w:gridCol w:w="4546"/>
        <w:gridCol w:w="2552"/>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LBA09</w:t>
            </w:r>
          </w:p>
        </w:tc>
        <w:tc>
          <w:tcPr>
            <w:tcW w:w="4546"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2552"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SDB_LEHRER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 ohne FW</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 xml:space="preserve">Lehrkräfte/ Basisdaten: Unzulässiges Geburtsdatum </w:t>
            </w:r>
            <w:r>
              <w:rPr>
                <w:rFonts w:ascii="Arial" w:hAnsi="Arial" w:cs="Arial"/>
                <w:highlight w:val="yellow"/>
              </w:rPr>
              <w:t>(Kombination Tag und Monat)</w:t>
            </w:r>
            <w:r>
              <w:rPr>
                <w:rFonts w:ascii="Arial" w:hAnsi="Arial" w:cs="Arial"/>
              </w:rPr>
              <w: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rPr>
              <w:t xml:space="preserve">(tt = 31 </w:t>
            </w:r>
            <w:r>
              <w:rPr>
                <w:rFonts w:ascii="Symbol" w:hAnsi="Symbol" w:cs="Arial"/>
              </w:rPr>
              <w:sym w:font="Symbol" w:char="F0D9"/>
            </w:r>
            <w:r>
              <w:rPr>
                <w:rFonts w:ascii="Arial" w:hAnsi="Arial" w:cs="Arial"/>
              </w:rPr>
              <w:t xml:space="preserve"> mm  ≠ 01, 03, 05, 07, 08, 10, 12) </w:t>
            </w:r>
          </w:p>
          <w:p>
            <w:pPr>
              <w:spacing w:before="120" w:after="120"/>
              <w:rPr>
                <w:rFonts w:ascii="Arial" w:hAnsi="Arial" w:cs="Arial"/>
              </w:rPr>
            </w:pPr>
            <w:r>
              <w:rPr>
                <w:rFonts w:ascii="Symbol" w:hAnsi="Symbol" w:cs="Arial"/>
              </w:rPr>
              <w:sym w:font="Symbol" w:char="F0DA"/>
            </w:r>
            <w:r>
              <w:rPr>
                <w:rFonts w:ascii="Arial" w:hAnsi="Arial" w:cs="Arial"/>
              </w:rPr>
              <w:t xml:space="preserve"> [Schaltjahr </w:t>
            </w:r>
            <w:r>
              <w:rPr>
                <w:rFonts w:ascii="Symbol" w:hAnsi="Symbol" w:cs="Arial"/>
              </w:rPr>
              <w:sym w:font="Symbol" w:char="F0D9"/>
            </w:r>
            <w:r>
              <w:rPr>
                <w:rFonts w:ascii="Arial" w:hAnsi="Arial" w:cs="Arial"/>
              </w:rPr>
              <w:t xml:space="preserve"> (tt = 30 </w:t>
            </w:r>
            <w:r>
              <w:rPr>
                <w:rFonts w:ascii="Symbol" w:hAnsi="Symbol" w:cs="Arial"/>
              </w:rPr>
              <w:sym w:font="Symbol" w:char="F0D9"/>
            </w:r>
            <w:r>
              <w:rPr>
                <w:rFonts w:ascii="Arial" w:hAnsi="Arial" w:cs="Arial"/>
              </w:rPr>
              <w:t xml:space="preserve"> mm = 02)]</w:t>
            </w:r>
          </w:p>
          <w:p>
            <w:pPr>
              <w:spacing w:before="120" w:after="120"/>
              <w:rPr>
                <w:rFonts w:ascii="Arial" w:hAnsi="Arial" w:cs="Arial"/>
              </w:rPr>
            </w:pPr>
            <w:r>
              <w:rPr>
                <w:rFonts w:ascii="Symbol" w:hAnsi="Symbol" w:cs="Arial"/>
              </w:rPr>
              <w:sym w:font="Symbol" w:char="F0DA"/>
            </w:r>
            <w:r>
              <w:rPr>
                <w:rFonts w:ascii="Arial" w:hAnsi="Arial" w:cs="Arial"/>
              </w:rPr>
              <w:t xml:space="preserve"> [kein Schaltjahr </w:t>
            </w:r>
            <w:r>
              <w:rPr>
                <w:rFonts w:ascii="Symbol" w:hAnsi="Symbol" w:cs="Arial"/>
              </w:rPr>
              <w:sym w:font="Symbol" w:char="F0D9"/>
            </w:r>
            <w:r>
              <w:rPr>
                <w:rFonts w:ascii="Arial" w:hAnsi="Arial" w:cs="Arial"/>
              </w:rPr>
              <w:t xml:space="preserve"> (tt = 29, 30 </w:t>
            </w:r>
            <w:r>
              <w:rPr>
                <w:rFonts w:ascii="Symbol" w:hAnsi="Symbol" w:cs="Arial"/>
              </w:rPr>
              <w:sym w:font="Symbol" w:char="F0D9"/>
            </w:r>
            <w:r>
              <w:rPr>
                <w:rFonts w:ascii="Arial" w:hAnsi="Arial" w:cs="Arial"/>
              </w:rPr>
              <w:t xml:space="preserve"> mm = 02)]</w:t>
            </w:r>
          </w:p>
          <w:p>
            <w:pPr>
              <w:spacing w:before="120" w:after="120"/>
              <w:jc w:val="right"/>
              <w:rPr>
                <w:rFonts w:ascii="Arial" w:hAnsi="Arial" w:cs="Arial"/>
              </w:rPr>
            </w:pPr>
            <w:r>
              <w:rPr>
                <w:rFonts w:ascii="Arial" w:hAnsi="Arial" w:cs="Arial"/>
              </w:rPr>
              <w:t>Geburtsdatum (tt.mm.jjjj)</w:t>
            </w:r>
          </w:p>
          <w:p>
            <w:pPr>
              <w:spacing w:before="120" w:after="120"/>
              <w:rPr>
                <w:rFonts w:ascii="Arial" w:hAnsi="Arial" w:cs="Arial"/>
              </w:rPr>
            </w:pPr>
            <w:r>
              <w:rPr>
                <w:rFonts w:ascii="Arial" w:hAnsi="Arial" w:cs="Arial"/>
              </w:rPr>
              <w:t>Programmcode zur Ermittlung eines Schaltjahres:</w:t>
            </w:r>
          </w:p>
          <w:p>
            <w:pPr>
              <w:spacing w:before="120" w:after="120"/>
              <w:rPr>
                <w:rFonts w:ascii="Arial" w:hAnsi="Arial" w:cs="Arial"/>
              </w:rPr>
            </w:pPr>
            <w:r>
              <w:rPr>
                <w:rFonts w:ascii="Arial" w:hAnsi="Arial" w:cs="Arial"/>
              </w:rPr>
              <w:t>(zJahr Mod 4 = 0 And (zJahr Mod 100 &lt;&gt; 0 Or zJahr Mod 400 = 0))</w:t>
            </w:r>
          </w:p>
        </w:tc>
      </w:tr>
    </w:tbl>
    <w:p>
      <w:pPr>
        <w:spacing w:after="0"/>
        <w:rPr>
          <w:rFonts w:ascii="Arial" w:hAnsi="Arial" w:cs="Arial"/>
        </w:rPr>
      </w:pPr>
    </w:p>
    <w:p>
      <w:pPr>
        <w:rPr>
          <w:rFonts w:ascii="Arial" w:hAnsi="Arial" w:cs="Arial"/>
        </w:rPr>
      </w:pPr>
      <w:r>
        <w:rPr>
          <w:rFonts w:ascii="Arial" w:hAnsi="Arial" w:cs="Arial"/>
        </w:rPr>
        <w:br w:type="page"/>
      </w:r>
    </w:p>
    <w:p>
      <w:pPr>
        <w:pStyle w:val="Heading2"/>
        <w:spacing w:before="0"/>
        <w:rPr>
          <w:rFonts w:ascii="Arial" w:hAnsi="Arial" w:cs="Arial"/>
          <w:b w:val="0"/>
          <w:color w:val="auto"/>
          <w:sz w:val="28"/>
          <w:szCs w:val="28"/>
        </w:rPr>
      </w:pPr>
      <w:bookmarkStart w:id="40" w:name="_Toc97800201"/>
      <w:r>
        <w:rPr>
          <w:rFonts w:ascii="Arial" w:hAnsi="Arial" w:cs="Arial"/>
          <w:b w:val="0"/>
          <w:color w:val="auto"/>
          <w:sz w:val="28"/>
          <w:szCs w:val="28"/>
        </w:rPr>
        <w:t>SDB_LEHRERLEHRAMT</w:t>
      </w:r>
      <w:bookmarkEnd w:id="40"/>
    </w:p>
    <w:p>
      <w:pPr>
        <w:spacing w:after="0"/>
        <w:rPr>
          <w:rFonts w:ascii="Arial" w:hAnsi="Arial" w:cs="Arial"/>
        </w:rPr>
      </w:pPr>
    </w:p>
    <w:tbl>
      <w:tblPr>
        <w:tblStyle w:val="TableGrid"/>
        <w:tblW w:w="9606" w:type="dxa"/>
        <w:tblLook w:val="04A0"/>
      </w:tblPr>
      <w:tblGrid>
        <w:gridCol w:w="2508"/>
        <w:gridCol w:w="3554"/>
        <w:gridCol w:w="3544"/>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LLA02</w:t>
            </w:r>
          </w:p>
        </w:tc>
        <w:tc>
          <w:tcPr>
            <w:tcW w:w="3554"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3544"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 LEHRERLEHRAMT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rPr>
              <w:t>Unzulässiges Lehramt.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caps/>
              </w:rPr>
              <w:t xml:space="preserve">LEHRAMTKRZ ≠ @ </w:t>
            </w:r>
            <w:r>
              <w:rPr>
                <w:rFonts w:ascii="Symbol" w:hAnsi="Symbol" w:cs="Arial"/>
                <w:sz w:val="20"/>
                <w:szCs w:val="20"/>
              </w:rPr>
              <w:sym w:font="Symbol" w:char="F0D9"/>
            </w:r>
            <w:r>
              <w:rPr>
                <w:rFonts w:ascii="Arial" w:hAnsi="Arial" w:cs="Arial"/>
                <w:caps/>
              </w:rPr>
              <w:t xml:space="preserve"> LEHRAMTKRZ</w:t>
            </w:r>
            <w:r>
              <w:rPr>
                <w:rFonts w:ascii="Arial" w:hAnsi="Arial" w:cs="Arial"/>
              </w:rPr>
              <w:t xml:space="preserve"> </w:t>
            </w:r>
            <w:r>
              <w:rPr>
                <w:rFonts w:ascii="Symbol" w:hAnsi="Symbol" w:cs="Arial"/>
              </w:rPr>
              <w:sym w:font="Symbol" w:char="F0CF"/>
            </w:r>
            <w:r>
              <w:rPr>
                <w:rFonts w:ascii="Arial" w:hAnsi="Arial" w:cs="Arial"/>
                <w:b/>
              </w:rPr>
              <w:t xml:space="preserve"> </w:t>
            </w:r>
            <w:r>
              <w:rPr>
                <w:rFonts w:ascii="Arial" w:hAnsi="Arial" w:cs="Arial"/>
              </w:rPr>
              <w:t>{ASDTABS.MDB, "Lehramt" ,Feld "Lehramt"}</w:t>
            </w:r>
          </w:p>
        </w:tc>
      </w:tr>
    </w:tbl>
    <w:p>
      <w:pPr>
        <w:spacing w:after="0"/>
        <w:rPr>
          <w:rFonts w:ascii="Arial" w:hAnsi="Arial" w:cs="Arial"/>
        </w:rPr>
      </w:pPr>
    </w:p>
    <w:p>
      <w:pPr>
        <w:pStyle w:val="Heading2"/>
        <w:spacing w:before="0"/>
        <w:rPr>
          <w:rFonts w:ascii="Arial" w:hAnsi="Arial" w:cs="Arial"/>
          <w:b w:val="0"/>
          <w:color w:val="auto"/>
          <w:sz w:val="28"/>
          <w:szCs w:val="28"/>
        </w:rPr>
      </w:pPr>
      <w:bookmarkStart w:id="41" w:name="_Toc97800202"/>
      <w:r>
        <w:rPr>
          <w:rFonts w:ascii="Arial" w:hAnsi="Arial" w:cs="Arial"/>
          <w:b w:val="0"/>
          <w:color w:val="auto"/>
          <w:sz w:val="28"/>
          <w:szCs w:val="28"/>
        </w:rPr>
        <w:t>SDB_LEHRERMEHRLEISTUNGEN</w:t>
      </w:r>
      <w:bookmarkEnd w:id="41"/>
    </w:p>
    <w:p>
      <w:pPr>
        <w:spacing w:after="0"/>
        <w:rPr>
          <w:rFonts w:ascii="Arial" w:hAnsi="Arial" w:cs="Arial"/>
        </w:rPr>
      </w:pPr>
    </w:p>
    <w:tbl>
      <w:tblPr>
        <w:tblStyle w:val="TableGrid"/>
        <w:tblW w:w="9606" w:type="dxa"/>
        <w:tblLook w:val="04A0"/>
      </w:tblPr>
      <w:tblGrid>
        <w:gridCol w:w="2508"/>
        <w:gridCol w:w="2562"/>
        <w:gridCol w:w="4536"/>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LML02</w:t>
            </w:r>
          </w:p>
        </w:tc>
        <w:tc>
          <w:tcPr>
            <w:tcW w:w="2562"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4536"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 LEHRERMEHRLEISTUNG</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Lehrkräfte/</w:t>
            </w:r>
            <w:r>
              <w:rPr>
                <w:rFonts w:ascii="Arial" w:hAnsi="Arial" w:cs="Arial"/>
              </w:rPr>
              <w:t xml:space="preserve">Mehrleistung: Grund und Wochenstunden nicht gleichzeitig </w:t>
            </w:r>
            <w:r>
              <w:rPr>
                <w:rFonts w:ascii="Arial" w:hAnsi="Arial" w:cs="Arial"/>
                <w:highlight w:val="yellow"/>
              </w:rPr>
              <w:t>zulässig</w:t>
            </w:r>
            <w:r>
              <w:rPr>
                <w:rFonts w:ascii="Arial" w:hAnsi="Arial" w:cs="Arial"/>
              </w:rPr>
              <w:t xml:space="preserve"> besetzt.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sz w:val="20"/>
                <w:szCs w:val="20"/>
              </w:rPr>
            </w:pPr>
            <w:r>
              <w:rPr>
                <w:rFonts w:ascii="Arial" w:hAnsi="Arial" w:cs="Arial"/>
                <w:sz w:val="20"/>
                <w:szCs w:val="20"/>
              </w:rPr>
              <w:t xml:space="preserve">(MEHRLEISTUNGSTD </w:t>
            </w:r>
            <w:r>
              <w:rPr>
                <w:rFonts w:ascii="Arial" w:hAnsi="Arial" w:cs="Arial"/>
                <w:sz w:val="20"/>
                <w:szCs w:val="20"/>
                <w:highlight w:val="yellow"/>
              </w:rPr>
              <w:t>≤</w:t>
            </w:r>
            <w:r>
              <w:rPr>
                <w:rFonts w:ascii="Arial" w:hAnsi="Arial" w:cs="Arial"/>
                <w:sz w:val="20"/>
                <w:szCs w:val="20"/>
              </w:rPr>
              <w:t xml:space="preserve"> 0.00 </w:t>
            </w:r>
            <w:r>
              <w:rPr>
                <w:rFonts w:ascii="Symbol" w:hAnsi="Symbol" w:cs="Arial"/>
                <w:sz w:val="20"/>
                <w:szCs w:val="20"/>
              </w:rPr>
              <w:sym w:font="Symbol" w:char="F0D9"/>
            </w:r>
            <w:r>
              <w:rPr>
                <w:rFonts w:ascii="Arial" w:hAnsi="Arial" w:cs="Arial"/>
                <w:sz w:val="20"/>
                <w:szCs w:val="20"/>
              </w:rPr>
              <w:t xml:space="preserve"> MEHRLEISTUNGSGRUNDKRZ ≠ @@) </w:t>
            </w:r>
            <w:r>
              <w:rPr>
                <w:rFonts w:ascii="Symbol" w:hAnsi="Symbol" w:cs="Arial"/>
                <w:sz w:val="20"/>
                <w:szCs w:val="20"/>
              </w:rPr>
              <w:sym w:font="Symbol" w:char="F0DA"/>
            </w:r>
            <w:r>
              <w:rPr>
                <w:rFonts w:ascii="Arial" w:hAnsi="Arial" w:cs="Arial"/>
                <w:sz w:val="20"/>
                <w:szCs w:val="20"/>
              </w:rPr>
              <w:t xml:space="preserve"> </w:t>
            </w:r>
          </w:p>
          <w:p>
            <w:pPr>
              <w:spacing w:before="120" w:after="120"/>
              <w:rPr>
                <w:rFonts w:ascii="Arial" w:hAnsi="Arial" w:cs="Arial"/>
                <w:sz w:val="20"/>
                <w:szCs w:val="20"/>
              </w:rPr>
            </w:pPr>
            <w:r>
              <w:rPr>
                <w:rFonts w:ascii="Arial" w:hAnsi="Arial" w:cs="Arial"/>
                <w:sz w:val="20"/>
                <w:szCs w:val="20"/>
              </w:rPr>
              <w:t xml:space="preserve">(MEHRLEISTUNGSTD &gt; 0.00 </w:t>
            </w:r>
            <w:r>
              <w:rPr>
                <w:rFonts w:ascii="Symbol" w:hAnsi="Symbol" w:cs="Arial"/>
                <w:sz w:val="20"/>
                <w:szCs w:val="20"/>
              </w:rPr>
              <w:sym w:font="Symbol" w:char="F0D9"/>
            </w:r>
            <w:r>
              <w:rPr>
                <w:rFonts w:ascii="Arial" w:hAnsi="Arial" w:cs="Arial"/>
                <w:sz w:val="20"/>
                <w:szCs w:val="20"/>
              </w:rPr>
              <w:t xml:space="preserve"> MEHRLEISTUNGSGRUNDKRZ = @@)</w:t>
            </w:r>
          </w:p>
        </w:tc>
      </w:tr>
    </w:tbl>
    <w:p>
      <w:pPr>
        <w:spacing w:after="0"/>
        <w:rPr>
          <w:rFonts w:ascii="Arial" w:hAnsi="Arial" w:cs="Arial"/>
        </w:rPr>
      </w:pPr>
    </w:p>
    <w:tbl>
      <w:tblPr>
        <w:tblStyle w:val="TableGrid"/>
        <w:tblW w:w="9606" w:type="dxa"/>
        <w:tblLook w:val="04A0"/>
      </w:tblPr>
      <w:tblGrid>
        <w:gridCol w:w="2508"/>
        <w:gridCol w:w="2562"/>
        <w:gridCol w:w="4536"/>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LML03</w:t>
            </w:r>
          </w:p>
        </w:tc>
        <w:tc>
          <w:tcPr>
            <w:tcW w:w="2562"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4536"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 LEHRERMEHRLEISTUNG</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Lehrkräfte/</w:t>
            </w:r>
            <w:r>
              <w:rPr>
                <w:rFonts w:ascii="Arial" w:hAnsi="Arial" w:cs="Arial"/>
              </w:rPr>
              <w:t>Mehrleistung: Gleicher Grund kommt mehrfach vor.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sz w:val="20"/>
                <w:szCs w:val="20"/>
              </w:rPr>
              <w:t>MEHRLEISTUNGSGRUNDKRZ</w:t>
            </w:r>
            <w:r>
              <w:rPr>
                <w:rFonts w:ascii="Arial" w:hAnsi="Arial" w:cs="Arial"/>
              </w:rPr>
              <w:t xml:space="preserve">(n) = </w:t>
            </w:r>
            <w:r>
              <w:rPr>
                <w:rFonts w:ascii="Arial" w:hAnsi="Arial" w:cs="Arial"/>
                <w:sz w:val="20"/>
                <w:szCs w:val="20"/>
              </w:rPr>
              <w:t>MEHRLEISTUNGSGRUNDKRZ</w:t>
            </w:r>
            <w:r>
              <w:rPr>
                <w:rFonts w:ascii="Arial" w:hAnsi="Arial" w:cs="Arial"/>
              </w:rPr>
              <w:t>(m)</w:t>
            </w:r>
          </w:p>
          <w:p>
            <w:pPr>
              <w:spacing w:before="120" w:after="120"/>
              <w:jc w:val="right"/>
              <w:rPr>
                <w:rFonts w:ascii="Arial" w:hAnsi="Arial" w:cs="Arial"/>
                <w:sz w:val="20"/>
                <w:szCs w:val="20"/>
              </w:rPr>
            </w:pPr>
            <w:r>
              <w:rPr>
                <w:rFonts w:ascii="Arial" w:hAnsi="Arial" w:cs="Arial"/>
              </w:rPr>
              <w:t>n ≠ m        n, m = 1,2,...,max</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42" w:name="_Toc97800203"/>
      <w:r>
        <w:rPr>
          <w:rFonts w:ascii="Arial" w:hAnsi="Arial" w:cs="Arial"/>
          <w:b w:val="0"/>
          <w:color w:val="auto"/>
          <w:sz w:val="28"/>
          <w:szCs w:val="28"/>
        </w:rPr>
        <w:t>SDB_LEHRERMINDERLEISTUNGEN</w:t>
      </w:r>
      <w:bookmarkEnd w:id="42"/>
    </w:p>
    <w:p>
      <w:pPr>
        <w:spacing w:after="0"/>
        <w:rPr>
          <w:rFonts w:ascii="Arial" w:hAnsi="Arial" w:cs="Arial"/>
        </w:rPr>
      </w:pPr>
    </w:p>
    <w:tbl>
      <w:tblPr>
        <w:tblStyle w:val="TableGrid"/>
        <w:tblW w:w="9606" w:type="dxa"/>
        <w:tblLook w:val="04A0"/>
      </w:tblPr>
      <w:tblGrid>
        <w:gridCol w:w="2508"/>
        <w:gridCol w:w="2278"/>
        <w:gridCol w:w="4820"/>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LMI02</w:t>
            </w:r>
          </w:p>
        </w:tc>
        <w:tc>
          <w:tcPr>
            <w:tcW w:w="2278"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H</w:t>
            </w:r>
          </w:p>
        </w:tc>
        <w:tc>
          <w:tcPr>
            <w:tcW w:w="4820"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 LEHRERMINDERLEISTUNG</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Lehrkräfte/</w:t>
            </w:r>
            <w:r>
              <w:rPr>
                <w:rFonts w:ascii="Arial" w:hAnsi="Arial" w:cs="Arial"/>
              </w:rPr>
              <w:t xml:space="preserve">Minderleistung: Grund und Wochenstunden nicht gleichzeitig </w:t>
            </w:r>
            <w:r>
              <w:rPr>
                <w:rFonts w:ascii="Arial" w:hAnsi="Arial" w:cs="Arial"/>
                <w:highlight w:val="yellow"/>
              </w:rPr>
              <w:t>zulässig</w:t>
            </w:r>
            <w:r>
              <w:rPr>
                <w:rFonts w:ascii="Arial" w:hAnsi="Arial" w:cs="Arial"/>
              </w:rPr>
              <w:t xml:space="preserve"> besetzt.</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sz w:val="20"/>
                <w:szCs w:val="20"/>
              </w:rPr>
            </w:pPr>
            <w:r>
              <w:rPr>
                <w:rFonts w:ascii="Arial" w:hAnsi="Arial" w:cs="Arial"/>
                <w:sz w:val="20"/>
                <w:szCs w:val="20"/>
              </w:rPr>
              <w:t xml:space="preserve">(ENTLASTUNGSTD </w:t>
            </w:r>
            <w:r>
              <w:rPr>
                <w:rFonts w:ascii="Arial" w:hAnsi="Arial" w:cs="Arial"/>
                <w:sz w:val="20"/>
                <w:szCs w:val="20"/>
                <w:highlight w:val="yellow"/>
              </w:rPr>
              <w:t>≤</w:t>
            </w:r>
            <w:r>
              <w:rPr>
                <w:rFonts w:ascii="Arial" w:hAnsi="Arial" w:cs="Arial"/>
                <w:sz w:val="20"/>
                <w:szCs w:val="20"/>
              </w:rPr>
              <w:t xml:space="preserve"> 0.00 </w:t>
            </w:r>
            <w:r>
              <w:rPr>
                <w:rFonts w:ascii="Symbol" w:hAnsi="Symbol" w:cs="Arial"/>
                <w:sz w:val="20"/>
                <w:szCs w:val="20"/>
              </w:rPr>
              <w:sym w:font="Symbol" w:char="F0D9"/>
            </w:r>
            <w:r>
              <w:rPr>
                <w:rFonts w:ascii="Arial" w:hAnsi="Arial" w:cs="Arial"/>
                <w:sz w:val="20"/>
                <w:szCs w:val="20"/>
              </w:rPr>
              <w:t xml:space="preserve"> ENTLASTUNGSGRUNDKRZ ≠ @@) </w:t>
            </w:r>
            <w:r>
              <w:rPr>
                <w:rFonts w:ascii="Symbol" w:hAnsi="Symbol" w:cs="Arial"/>
                <w:sz w:val="20"/>
                <w:szCs w:val="20"/>
              </w:rPr>
              <w:sym w:font="Symbol" w:char="F0DA"/>
            </w:r>
            <w:r>
              <w:rPr>
                <w:rFonts w:ascii="Arial" w:hAnsi="Arial" w:cs="Arial"/>
                <w:sz w:val="20"/>
                <w:szCs w:val="20"/>
              </w:rPr>
              <w:t xml:space="preserve"> </w:t>
            </w:r>
          </w:p>
          <w:p>
            <w:pPr>
              <w:spacing w:before="120" w:after="120"/>
              <w:rPr>
                <w:rFonts w:ascii="Arial" w:hAnsi="Arial" w:cs="Arial"/>
                <w:sz w:val="20"/>
                <w:szCs w:val="20"/>
              </w:rPr>
            </w:pPr>
            <w:r>
              <w:rPr>
                <w:rFonts w:ascii="Arial" w:hAnsi="Arial" w:cs="Arial"/>
                <w:sz w:val="20"/>
                <w:szCs w:val="20"/>
              </w:rPr>
              <w:t xml:space="preserve">(ENTLASTUNGSTD &gt; 0.00 </w:t>
            </w:r>
            <w:r>
              <w:rPr>
                <w:rFonts w:ascii="Symbol" w:hAnsi="Symbol" w:cs="Arial"/>
                <w:sz w:val="20"/>
                <w:szCs w:val="20"/>
              </w:rPr>
              <w:sym w:font="Symbol" w:char="F0D9"/>
            </w:r>
            <w:r>
              <w:rPr>
                <w:rFonts w:ascii="Arial" w:hAnsi="Arial" w:cs="Arial"/>
                <w:sz w:val="20"/>
                <w:szCs w:val="20"/>
              </w:rPr>
              <w:t xml:space="preserve"> ENTLASTUNGSGRUNDKRZ = @@)</w:t>
            </w:r>
          </w:p>
        </w:tc>
      </w:tr>
    </w:tbl>
    <w:p>
      <w:pPr>
        <w:spacing w:after="0"/>
        <w:rPr>
          <w:rFonts w:ascii="Arial" w:hAnsi="Arial" w:cs="Arial"/>
        </w:rPr>
      </w:pPr>
    </w:p>
    <w:p>
      <w:pPr>
        <w:rPr>
          <w:rFonts w:ascii="Arial" w:hAnsi="Arial" w:cs="Arial"/>
        </w:rPr>
      </w:pPr>
      <w:r>
        <w:rPr>
          <w:rFonts w:ascii="Arial" w:hAnsi="Arial" w:cs="Arial"/>
        </w:rPr>
        <w:br w:type="page"/>
      </w:r>
    </w:p>
    <w:tbl>
      <w:tblPr>
        <w:tblStyle w:val="TableGrid"/>
        <w:tblW w:w="9606" w:type="dxa"/>
        <w:tblLook w:val="04A0"/>
      </w:tblPr>
      <w:tblGrid>
        <w:gridCol w:w="2508"/>
        <w:gridCol w:w="2278"/>
        <w:gridCol w:w="4820"/>
      </w:tblGrid>
      <w:tr>
        <w:tblPrEx>
          <w:tblW w:w="9606" w:type="dxa"/>
          <w:tblLook w:val="04A0"/>
        </w:tblPrEx>
        <w:tc>
          <w:tcPr>
            <w:tcW w:w="2508" w:type="dxa"/>
            <w:shd w:val="clear" w:color="auto" w:fill="D9D9D9" w:themeFill="background1" w:themeFillShade="D9"/>
          </w:tcPr>
          <w:p>
            <w:pPr>
              <w:spacing w:before="120" w:after="120"/>
              <w:rPr>
                <w:rFonts w:ascii="Arial" w:hAnsi="Arial" w:cs="Arial"/>
              </w:rPr>
            </w:pPr>
            <w:r>
              <w:rPr>
                <w:rFonts w:ascii="Arial" w:hAnsi="Arial" w:cs="Arial"/>
              </w:rPr>
              <w:t xml:space="preserve">Fehlersymbol: </w:t>
            </w:r>
            <w:r>
              <w:rPr>
                <w:rFonts w:ascii="Arial" w:hAnsi="Arial" w:cs="Arial"/>
                <w:b/>
              </w:rPr>
              <w:t>LMI03</w:t>
            </w:r>
          </w:p>
        </w:tc>
        <w:tc>
          <w:tcPr>
            <w:tcW w:w="2278" w:type="dxa"/>
            <w:shd w:val="clear" w:color="auto" w:fill="D9D9D9" w:themeFill="background1" w:themeFillShade="D9"/>
          </w:tcPr>
          <w:p>
            <w:pPr>
              <w:spacing w:before="120" w:after="120"/>
              <w:rPr>
                <w:rFonts w:ascii="Arial" w:hAnsi="Arial" w:cs="Arial"/>
              </w:rPr>
            </w:pPr>
            <w:r>
              <w:rPr>
                <w:rFonts w:ascii="Arial" w:hAnsi="Arial" w:cs="Arial"/>
              </w:rPr>
              <w:t xml:space="preserve">Art: </w:t>
            </w:r>
            <w:r>
              <w:rPr>
                <w:rFonts w:ascii="Arial" w:hAnsi="Arial" w:cs="Arial"/>
                <w:b/>
              </w:rPr>
              <w:t>M</w:t>
            </w:r>
          </w:p>
        </w:tc>
        <w:tc>
          <w:tcPr>
            <w:tcW w:w="4820" w:type="dxa"/>
            <w:shd w:val="clear" w:color="auto" w:fill="D9D9D9" w:themeFill="background1" w:themeFillShade="D9"/>
          </w:tcPr>
          <w:p>
            <w:pPr>
              <w:spacing w:before="120" w:after="120"/>
              <w:rPr>
                <w:rFonts w:ascii="Arial" w:hAnsi="Arial" w:cs="Arial"/>
              </w:rPr>
            </w:pPr>
            <w:r>
              <w:rPr>
                <w:rFonts w:ascii="Arial" w:hAnsi="Arial" w:cs="Arial"/>
              </w:rPr>
              <w:t xml:space="preserve">Datei: </w:t>
            </w:r>
            <w:r>
              <w:rPr>
                <w:rFonts w:ascii="Arial" w:hAnsi="Arial" w:cs="Arial"/>
                <w:b/>
              </w:rPr>
              <w:t>SDB_ LEHRERMINDERLEISTUNG</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Schulformkuerzel</w:t>
            </w:r>
          </w:p>
        </w:tc>
        <w:tc>
          <w:tcPr>
            <w:tcW w:w="7098" w:type="dxa"/>
            <w:gridSpan w:val="2"/>
          </w:tcPr>
          <w:p>
            <w:pPr>
              <w:spacing w:before="120" w:after="120"/>
              <w:rPr>
                <w:rFonts w:ascii="Arial" w:hAnsi="Arial" w:cs="Arial"/>
              </w:rPr>
            </w:pPr>
            <w:r>
              <w:rPr>
                <w:rFonts w:ascii="Arial" w:hAnsi="Arial" w:cs="Arial"/>
              </w:rPr>
              <w:t>Alle</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Fehlertext</w:t>
            </w:r>
          </w:p>
        </w:tc>
        <w:tc>
          <w:tcPr>
            <w:tcW w:w="7098" w:type="dxa"/>
            <w:gridSpan w:val="2"/>
          </w:tcPr>
          <w:p>
            <w:pPr>
              <w:spacing w:before="120" w:after="120"/>
              <w:rPr>
                <w:rFonts w:ascii="Arial" w:hAnsi="Arial" w:cs="Arial"/>
              </w:rPr>
            </w:pPr>
            <w:r>
              <w:rPr>
                <w:rFonts w:ascii="Arial" w:hAnsi="Arial" w:cs="Arial"/>
                <w:highlight w:val="yellow"/>
              </w:rPr>
              <w:t>Lehrkräfte/</w:t>
            </w:r>
            <w:r>
              <w:rPr>
                <w:rFonts w:ascii="Arial" w:hAnsi="Arial" w:cs="Arial"/>
              </w:rPr>
              <w:t>Minderleistung: Gleicher Grund kommt mehrfach vor.</w:t>
            </w:r>
          </w:p>
        </w:tc>
      </w:tr>
      <w:tr>
        <w:tblPrEx>
          <w:tblW w:w="9606" w:type="dxa"/>
          <w:tblLook w:val="04A0"/>
        </w:tblPrEx>
        <w:tc>
          <w:tcPr>
            <w:tcW w:w="2508" w:type="dxa"/>
            <w:shd w:val="clear" w:color="auto" w:fill="F2F2F2" w:themeFill="background1" w:themeFillShade="F2"/>
          </w:tcPr>
          <w:p>
            <w:pPr>
              <w:spacing w:before="120" w:after="120"/>
              <w:rPr>
                <w:rFonts w:ascii="Arial" w:hAnsi="Arial" w:cs="Arial"/>
              </w:rPr>
            </w:pPr>
            <w:r>
              <w:rPr>
                <w:rFonts w:ascii="Arial" w:hAnsi="Arial" w:cs="Arial"/>
              </w:rPr>
              <w:t>Spezifikation</w:t>
            </w:r>
          </w:p>
        </w:tc>
        <w:tc>
          <w:tcPr>
            <w:tcW w:w="7098" w:type="dxa"/>
            <w:gridSpan w:val="2"/>
          </w:tcPr>
          <w:p>
            <w:pPr>
              <w:spacing w:before="120" w:after="120"/>
              <w:rPr>
                <w:rFonts w:ascii="Arial" w:hAnsi="Arial" w:cs="Arial"/>
              </w:rPr>
            </w:pPr>
            <w:r>
              <w:rPr>
                <w:rFonts w:ascii="Arial" w:hAnsi="Arial" w:cs="Arial"/>
                <w:sz w:val="20"/>
                <w:szCs w:val="20"/>
              </w:rPr>
              <w:t xml:space="preserve">ENTLASTUNGSGRUNDKRZ </w:t>
            </w:r>
            <w:r>
              <w:rPr>
                <w:rFonts w:ascii="Arial" w:hAnsi="Arial" w:cs="Arial"/>
              </w:rPr>
              <w:t xml:space="preserve">(n) = </w:t>
            </w:r>
            <w:r>
              <w:rPr>
                <w:rFonts w:ascii="Arial" w:hAnsi="Arial" w:cs="Arial"/>
                <w:sz w:val="20"/>
                <w:szCs w:val="20"/>
              </w:rPr>
              <w:t xml:space="preserve">ENTLASTUNGSGRUNDKRZ </w:t>
            </w:r>
            <w:r>
              <w:rPr>
                <w:rFonts w:ascii="Arial" w:hAnsi="Arial" w:cs="Arial"/>
              </w:rPr>
              <w:t>(m)</w:t>
            </w:r>
          </w:p>
          <w:p>
            <w:pPr>
              <w:spacing w:before="120" w:after="120"/>
              <w:jc w:val="right"/>
              <w:rPr>
                <w:rFonts w:ascii="Arial" w:hAnsi="Arial" w:cs="Arial"/>
                <w:sz w:val="20"/>
                <w:szCs w:val="20"/>
              </w:rPr>
            </w:pPr>
            <w:r>
              <w:rPr>
                <w:rFonts w:ascii="Arial" w:hAnsi="Arial" w:cs="Arial"/>
              </w:rPr>
              <w:t>n ≠ m        n, m = 1,2,...,max</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43" w:name="_Toc97800204"/>
      <w:r>
        <w:rPr>
          <w:rFonts w:ascii="Arial" w:hAnsi="Arial" w:cs="Arial"/>
          <w:b w:val="0"/>
          <w:color w:val="auto"/>
          <w:sz w:val="28"/>
          <w:szCs w:val="28"/>
          <w:highlight w:val="yellow"/>
        </w:rPr>
        <w:t>SDB_NICHTUNTERRICHTLICHETAETIGKEIT</w:t>
      </w:r>
      <w:bookmarkEnd w:id="43"/>
    </w:p>
    <w:p>
      <w:pPr>
        <w:spacing w:after="0"/>
        <w:rPr>
          <w:rFonts w:ascii="Arial" w:hAnsi="Arial" w:cs="Arial"/>
        </w:rPr>
      </w:pPr>
    </w:p>
    <w:tbl>
      <w:tblPr>
        <w:tblStyle w:val="TableGrid"/>
        <w:tblW w:w="9606" w:type="dxa"/>
        <w:tblLook w:val="04A0"/>
      </w:tblPr>
      <w:tblGrid>
        <w:gridCol w:w="2494"/>
        <w:gridCol w:w="1583"/>
        <w:gridCol w:w="5529"/>
      </w:tblGrid>
      <w:tr>
        <w:tblPrEx>
          <w:tblW w:w="9606" w:type="dxa"/>
          <w:tblLook w:val="04A0"/>
        </w:tblPrEx>
        <w:tc>
          <w:tcPr>
            <w:tcW w:w="2494"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Fehlersymbol: </w:t>
            </w:r>
            <w:r>
              <w:rPr>
                <w:rFonts w:ascii="Arial" w:hAnsi="Arial" w:cs="Arial"/>
                <w:b/>
                <w:highlight w:val="yellow"/>
              </w:rPr>
              <w:t>LNT02</w:t>
            </w:r>
          </w:p>
        </w:tc>
        <w:tc>
          <w:tcPr>
            <w:tcW w:w="1583"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Art: </w:t>
            </w:r>
            <w:r>
              <w:rPr>
                <w:rFonts w:ascii="Arial" w:hAnsi="Arial" w:cs="Arial"/>
                <w:b/>
                <w:highlight w:val="yellow"/>
              </w:rPr>
              <w:t>H</w:t>
            </w:r>
          </w:p>
        </w:tc>
        <w:tc>
          <w:tcPr>
            <w:tcW w:w="5529" w:type="dxa"/>
            <w:shd w:val="clear" w:color="auto" w:fill="D9D9D9" w:themeFill="background1" w:themeFillShade="D9"/>
          </w:tcPr>
          <w:p>
            <w:pPr>
              <w:spacing w:before="120" w:after="120"/>
              <w:rPr>
                <w:rFonts w:ascii="Arial" w:hAnsi="Arial" w:cs="Arial"/>
              </w:rPr>
            </w:pPr>
            <w:r>
              <w:rPr>
                <w:rFonts w:ascii="Arial" w:hAnsi="Arial" w:cs="Arial"/>
                <w:highlight w:val="yellow"/>
              </w:rPr>
              <w:t xml:space="preserve">Datei: </w:t>
            </w:r>
            <w:r>
              <w:rPr>
                <w:rFonts w:ascii="Arial" w:hAnsi="Arial" w:cs="Arial"/>
                <w:b/>
                <w:highlight w:val="yellow"/>
              </w:rPr>
              <w:t>SDB_NICHTUNTERRICHTLICHETAETIGKEIT</w:t>
            </w:r>
          </w:p>
        </w:tc>
      </w:tr>
      <w:tr>
        <w:tblPrEx>
          <w:tblW w:w="9606" w:type="dxa"/>
          <w:tblLook w:val="04A0"/>
        </w:tblPrEx>
        <w:tc>
          <w:tcPr>
            <w:tcW w:w="2494"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Schulformkuerzel</w:t>
            </w:r>
          </w:p>
        </w:tc>
        <w:tc>
          <w:tcPr>
            <w:tcW w:w="7112" w:type="dxa"/>
            <w:gridSpan w:val="2"/>
          </w:tcPr>
          <w:p>
            <w:pPr>
              <w:spacing w:before="120" w:after="120"/>
              <w:rPr>
                <w:rFonts w:ascii="Arial" w:hAnsi="Arial" w:cs="Arial"/>
                <w:highlight w:val="yellow"/>
              </w:rPr>
            </w:pPr>
            <w:r>
              <w:rPr>
                <w:rFonts w:ascii="Arial" w:hAnsi="Arial" w:cs="Arial"/>
                <w:highlight w:val="yellow"/>
              </w:rPr>
              <w:t>Alle</w:t>
            </w:r>
          </w:p>
        </w:tc>
      </w:tr>
      <w:tr>
        <w:tblPrEx>
          <w:tblW w:w="9606" w:type="dxa"/>
          <w:tblLook w:val="04A0"/>
        </w:tblPrEx>
        <w:tc>
          <w:tcPr>
            <w:tcW w:w="2494"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Fehlertext</w:t>
            </w:r>
          </w:p>
        </w:tc>
        <w:tc>
          <w:tcPr>
            <w:tcW w:w="7112" w:type="dxa"/>
            <w:gridSpan w:val="2"/>
          </w:tcPr>
          <w:p>
            <w:pPr>
              <w:spacing w:before="120" w:after="120"/>
              <w:rPr>
                <w:rFonts w:ascii="Arial" w:hAnsi="Arial" w:cs="Arial"/>
                <w:highlight w:val="yellow"/>
              </w:rPr>
            </w:pPr>
            <w:r>
              <w:rPr>
                <w:rFonts w:ascii="Arial" w:hAnsi="Arial" w:cs="Arial"/>
                <w:highlight w:val="yellow"/>
              </w:rPr>
              <w:t>Lehrkräfte/Nichtunterrichtliche Tätigkeiten: Grund und Wochenstunden nicht gleichzeitig zulässig besetzt.</w:t>
            </w:r>
          </w:p>
        </w:tc>
      </w:tr>
      <w:tr>
        <w:tblPrEx>
          <w:tblW w:w="9606" w:type="dxa"/>
          <w:tblLook w:val="04A0"/>
        </w:tblPrEx>
        <w:tc>
          <w:tcPr>
            <w:tcW w:w="2494"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Spezifikation</w:t>
            </w:r>
          </w:p>
        </w:tc>
        <w:tc>
          <w:tcPr>
            <w:tcW w:w="7112" w:type="dxa"/>
            <w:gridSpan w:val="2"/>
          </w:tcPr>
          <w:p>
            <w:pPr>
              <w:spacing w:before="120" w:after="120"/>
              <w:rPr>
                <w:rFonts w:ascii="Arial" w:hAnsi="Arial" w:cs="Arial"/>
                <w:sz w:val="20"/>
                <w:szCs w:val="20"/>
                <w:highlight w:val="yellow"/>
              </w:rPr>
            </w:pPr>
            <w:r>
              <w:rPr>
                <w:rFonts w:ascii="Arial" w:hAnsi="Arial" w:cs="Arial"/>
                <w:sz w:val="20"/>
                <w:szCs w:val="20"/>
                <w:highlight w:val="yellow"/>
              </w:rPr>
              <w:t xml:space="preserve">(ANRECHNUNGSTD ≤ 0.00 </w:t>
            </w:r>
            <w:r>
              <w:rPr>
                <w:rFonts w:ascii="Symbol" w:hAnsi="Symbol" w:cs="Arial"/>
                <w:sz w:val="20"/>
                <w:szCs w:val="20"/>
                <w:highlight w:val="yellow"/>
              </w:rPr>
              <w:sym w:font="Symbol" w:char="F0D9"/>
            </w:r>
            <w:r>
              <w:rPr>
                <w:rFonts w:ascii="Arial" w:hAnsi="Arial" w:cs="Arial"/>
                <w:sz w:val="20"/>
                <w:szCs w:val="20"/>
                <w:highlight w:val="yellow"/>
              </w:rPr>
              <w:t xml:space="preserve"> ANRECHNUNGSGRUNDKRZ ≠ @@) </w:t>
            </w:r>
            <w:r>
              <w:rPr>
                <w:rFonts w:ascii="Symbol" w:hAnsi="Symbol" w:cs="Arial"/>
                <w:sz w:val="20"/>
                <w:szCs w:val="20"/>
                <w:highlight w:val="yellow"/>
              </w:rPr>
              <w:sym w:font="Symbol" w:char="F0DA"/>
            </w:r>
            <w:r>
              <w:rPr>
                <w:rFonts w:ascii="Arial" w:hAnsi="Arial" w:cs="Arial"/>
                <w:sz w:val="20"/>
                <w:szCs w:val="20"/>
                <w:highlight w:val="yellow"/>
              </w:rPr>
              <w:t xml:space="preserve"> </w:t>
            </w:r>
          </w:p>
          <w:p>
            <w:pPr>
              <w:spacing w:before="120" w:after="120"/>
              <w:rPr>
                <w:rFonts w:ascii="Arial" w:hAnsi="Arial" w:cs="Arial"/>
                <w:sz w:val="20"/>
                <w:szCs w:val="20"/>
              </w:rPr>
            </w:pPr>
            <w:r>
              <w:rPr>
                <w:rFonts w:ascii="Arial" w:hAnsi="Arial" w:cs="Arial"/>
                <w:sz w:val="20"/>
                <w:szCs w:val="20"/>
                <w:highlight w:val="yellow"/>
              </w:rPr>
              <w:t xml:space="preserve">(ANRECHNUNGSTD &gt; 0.00 </w:t>
            </w:r>
            <w:r>
              <w:rPr>
                <w:rFonts w:ascii="Symbol" w:hAnsi="Symbol" w:cs="Arial"/>
                <w:sz w:val="20"/>
                <w:szCs w:val="20"/>
                <w:highlight w:val="yellow"/>
              </w:rPr>
              <w:sym w:font="Symbol" w:char="F0D9"/>
            </w:r>
            <w:r>
              <w:rPr>
                <w:rFonts w:ascii="Arial" w:hAnsi="Arial" w:cs="Arial"/>
                <w:sz w:val="20"/>
                <w:szCs w:val="20"/>
                <w:highlight w:val="yellow"/>
              </w:rPr>
              <w:t xml:space="preserve"> ANRECHNUNGSGRUNDKRZ = @@)</w:t>
            </w:r>
          </w:p>
        </w:tc>
      </w:tr>
    </w:tbl>
    <w:p>
      <w:pPr>
        <w:spacing w:after="0"/>
        <w:rPr>
          <w:rFonts w:ascii="Arial" w:hAnsi="Arial" w:cs="Arial"/>
        </w:rPr>
      </w:pPr>
    </w:p>
    <w:tbl>
      <w:tblPr>
        <w:tblStyle w:val="TableGrid"/>
        <w:tblW w:w="9606" w:type="dxa"/>
        <w:tblLook w:val="04A0"/>
      </w:tblPr>
      <w:tblGrid>
        <w:gridCol w:w="2494"/>
        <w:gridCol w:w="1583"/>
        <w:gridCol w:w="5529"/>
      </w:tblGrid>
      <w:tr>
        <w:tblPrEx>
          <w:tblW w:w="9606" w:type="dxa"/>
          <w:tblLook w:val="04A0"/>
        </w:tblPrEx>
        <w:tc>
          <w:tcPr>
            <w:tcW w:w="2494"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Fehlersymbol: </w:t>
            </w:r>
            <w:r>
              <w:rPr>
                <w:rFonts w:ascii="Arial" w:hAnsi="Arial" w:cs="Arial"/>
                <w:b/>
                <w:highlight w:val="yellow"/>
              </w:rPr>
              <w:t>LNT03</w:t>
            </w:r>
          </w:p>
        </w:tc>
        <w:tc>
          <w:tcPr>
            <w:tcW w:w="1583" w:type="dxa"/>
            <w:shd w:val="clear" w:color="auto" w:fill="D9D9D9" w:themeFill="background1" w:themeFillShade="D9"/>
          </w:tcPr>
          <w:p>
            <w:pPr>
              <w:spacing w:before="120" w:after="120"/>
              <w:rPr>
                <w:rFonts w:ascii="Arial" w:hAnsi="Arial" w:cs="Arial"/>
                <w:highlight w:val="yellow"/>
              </w:rPr>
            </w:pPr>
            <w:r>
              <w:rPr>
                <w:rFonts w:ascii="Arial" w:hAnsi="Arial" w:cs="Arial"/>
                <w:highlight w:val="yellow"/>
              </w:rPr>
              <w:t xml:space="preserve">Art: </w:t>
            </w:r>
            <w:r>
              <w:rPr>
                <w:rFonts w:ascii="Arial" w:hAnsi="Arial" w:cs="Arial"/>
                <w:b/>
                <w:highlight w:val="yellow"/>
              </w:rPr>
              <w:t>M</w:t>
            </w:r>
          </w:p>
        </w:tc>
        <w:tc>
          <w:tcPr>
            <w:tcW w:w="5529" w:type="dxa"/>
            <w:shd w:val="clear" w:color="auto" w:fill="D9D9D9" w:themeFill="background1" w:themeFillShade="D9"/>
          </w:tcPr>
          <w:p>
            <w:pPr>
              <w:spacing w:before="120" w:after="120"/>
              <w:rPr>
                <w:rFonts w:ascii="Arial" w:hAnsi="Arial" w:cs="Arial"/>
              </w:rPr>
            </w:pPr>
            <w:r>
              <w:rPr>
                <w:rFonts w:ascii="Arial" w:hAnsi="Arial" w:cs="Arial"/>
                <w:highlight w:val="yellow"/>
              </w:rPr>
              <w:t xml:space="preserve">Datei: </w:t>
            </w:r>
            <w:r>
              <w:rPr>
                <w:rFonts w:ascii="Arial" w:hAnsi="Arial" w:cs="Arial"/>
                <w:b/>
                <w:highlight w:val="yellow"/>
              </w:rPr>
              <w:t>SDB_NICHTUNTERRICHTLICHETAETIGKEIT</w:t>
            </w:r>
          </w:p>
        </w:tc>
      </w:tr>
      <w:tr>
        <w:tblPrEx>
          <w:tblW w:w="9606" w:type="dxa"/>
          <w:tblLook w:val="04A0"/>
        </w:tblPrEx>
        <w:tc>
          <w:tcPr>
            <w:tcW w:w="2494"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Schulformkuerzel</w:t>
            </w:r>
          </w:p>
        </w:tc>
        <w:tc>
          <w:tcPr>
            <w:tcW w:w="7112" w:type="dxa"/>
            <w:gridSpan w:val="2"/>
          </w:tcPr>
          <w:p>
            <w:pPr>
              <w:spacing w:before="120" w:after="120"/>
              <w:rPr>
                <w:rFonts w:ascii="Arial" w:hAnsi="Arial" w:cs="Arial"/>
                <w:highlight w:val="yellow"/>
              </w:rPr>
            </w:pPr>
            <w:r>
              <w:rPr>
                <w:rFonts w:ascii="Arial" w:hAnsi="Arial" w:cs="Arial"/>
                <w:highlight w:val="yellow"/>
              </w:rPr>
              <w:t>Alle</w:t>
            </w:r>
          </w:p>
        </w:tc>
      </w:tr>
      <w:tr>
        <w:tblPrEx>
          <w:tblW w:w="9606" w:type="dxa"/>
          <w:tblLook w:val="04A0"/>
        </w:tblPrEx>
        <w:tc>
          <w:tcPr>
            <w:tcW w:w="2494"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Fehlertext</w:t>
            </w:r>
          </w:p>
        </w:tc>
        <w:tc>
          <w:tcPr>
            <w:tcW w:w="7112" w:type="dxa"/>
            <w:gridSpan w:val="2"/>
          </w:tcPr>
          <w:p>
            <w:pPr>
              <w:spacing w:before="120" w:after="120"/>
              <w:rPr>
                <w:rFonts w:ascii="Arial" w:hAnsi="Arial" w:cs="Arial"/>
                <w:highlight w:val="yellow"/>
              </w:rPr>
            </w:pPr>
            <w:r>
              <w:rPr>
                <w:rFonts w:ascii="Arial" w:hAnsi="Arial" w:cs="Arial"/>
                <w:highlight w:val="yellow"/>
              </w:rPr>
              <w:t>Lehrkräfte/Nichtunterrichtliche Tätigkeiten: Gleicher Grund kommt mehrfach vor.</w:t>
            </w:r>
          </w:p>
        </w:tc>
      </w:tr>
      <w:tr>
        <w:tblPrEx>
          <w:tblW w:w="9606" w:type="dxa"/>
          <w:tblLook w:val="04A0"/>
        </w:tblPrEx>
        <w:tc>
          <w:tcPr>
            <w:tcW w:w="2494" w:type="dxa"/>
            <w:shd w:val="clear" w:color="auto" w:fill="F2F2F2" w:themeFill="background1" w:themeFillShade="F2"/>
          </w:tcPr>
          <w:p>
            <w:pPr>
              <w:spacing w:before="120" w:after="120"/>
              <w:rPr>
                <w:rFonts w:ascii="Arial" w:hAnsi="Arial" w:cs="Arial"/>
                <w:highlight w:val="yellow"/>
              </w:rPr>
            </w:pPr>
            <w:r>
              <w:rPr>
                <w:rFonts w:ascii="Arial" w:hAnsi="Arial" w:cs="Arial"/>
                <w:highlight w:val="yellow"/>
              </w:rPr>
              <w:t>Spezifikation</w:t>
            </w:r>
          </w:p>
        </w:tc>
        <w:tc>
          <w:tcPr>
            <w:tcW w:w="7112" w:type="dxa"/>
            <w:gridSpan w:val="2"/>
          </w:tcPr>
          <w:p>
            <w:pPr>
              <w:spacing w:before="120" w:after="120"/>
              <w:rPr>
                <w:rFonts w:ascii="Arial" w:hAnsi="Arial" w:cs="Arial"/>
                <w:highlight w:val="yellow"/>
              </w:rPr>
            </w:pPr>
            <w:r>
              <w:rPr>
                <w:rFonts w:ascii="Arial" w:hAnsi="Arial" w:cs="Arial"/>
                <w:sz w:val="20"/>
                <w:szCs w:val="20"/>
                <w:highlight w:val="yellow"/>
              </w:rPr>
              <w:t xml:space="preserve">ANRECHNUNGSGRUNDKRZ </w:t>
            </w:r>
            <w:r>
              <w:rPr>
                <w:rFonts w:ascii="Arial" w:hAnsi="Arial" w:cs="Arial"/>
                <w:highlight w:val="yellow"/>
              </w:rPr>
              <w:t xml:space="preserve">(n) = </w:t>
            </w:r>
            <w:r>
              <w:rPr>
                <w:rFonts w:ascii="Arial" w:hAnsi="Arial" w:cs="Arial"/>
                <w:sz w:val="20"/>
                <w:szCs w:val="20"/>
                <w:highlight w:val="yellow"/>
              </w:rPr>
              <w:t xml:space="preserve">ANRECHNUNGSGRUNDKRZ </w:t>
            </w:r>
            <w:r>
              <w:rPr>
                <w:rFonts w:ascii="Arial" w:hAnsi="Arial" w:cs="Arial"/>
                <w:highlight w:val="yellow"/>
              </w:rPr>
              <w:t>(m)</w:t>
            </w:r>
          </w:p>
          <w:p>
            <w:pPr>
              <w:spacing w:before="120" w:after="120"/>
              <w:jc w:val="right"/>
              <w:rPr>
                <w:rFonts w:ascii="Arial" w:hAnsi="Arial" w:cs="Arial"/>
                <w:sz w:val="20"/>
                <w:szCs w:val="20"/>
              </w:rPr>
            </w:pPr>
            <w:r>
              <w:rPr>
                <w:rFonts w:ascii="Arial" w:hAnsi="Arial" w:cs="Arial"/>
                <w:highlight w:val="yellow"/>
              </w:rPr>
              <w:t>n ≠ m        n, m = 1,2,...,max</w:t>
            </w:r>
          </w:p>
        </w:tc>
      </w:tr>
    </w:tbl>
    <w:p>
      <w:pPr>
        <w:spacing w:after="0"/>
        <w:rPr>
          <w:rFonts w:ascii="Arial" w:hAnsi="Arial" w:cs="Arial"/>
        </w:rPr>
      </w:pPr>
    </w:p>
    <w:p>
      <w:pPr>
        <w:rPr>
          <w:rFonts w:ascii="Arial" w:hAnsi="Arial" w:cs="Arial"/>
        </w:rPr>
      </w:pPr>
      <w:r>
        <w:rPr>
          <w:rFonts w:ascii="Arial" w:hAnsi="Arial" w:cs="Arial"/>
        </w:rPr>
        <w:br w:type="page"/>
      </w:r>
    </w:p>
    <w:p>
      <w:pPr>
        <w:rPr>
          <w:rFonts w:ascii="Arial" w:hAnsi="Arial" w:cs="Arial"/>
        </w:rPr>
      </w:pPr>
    </w:p>
    <w:p>
      <w:pPr>
        <w:pStyle w:val="Heading1"/>
        <w:spacing w:before="60" w:after="60"/>
        <w:rPr>
          <w:rFonts w:ascii="Arial" w:hAnsi="Arial" w:cs="Arial"/>
          <w:color w:val="auto"/>
          <w:sz w:val="32"/>
          <w:szCs w:val="32"/>
        </w:rPr>
      </w:pPr>
      <w:bookmarkStart w:id="44" w:name="_Toc97800205"/>
      <w:r>
        <w:rPr>
          <w:rFonts w:ascii="Arial" w:hAnsi="Arial" w:cs="Arial"/>
          <w:color w:val="auto"/>
          <w:sz w:val="32"/>
          <w:szCs w:val="32"/>
        </w:rPr>
        <w:t>Inaktive Fehlerprüfungen</w:t>
      </w:r>
      <w:bookmarkEnd w:id="44"/>
    </w:p>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45" w:name="_Toc97800206"/>
      <w:r>
        <w:rPr>
          <w:rFonts w:ascii="Arial" w:hAnsi="Arial" w:cs="Arial"/>
          <w:b w:val="0"/>
          <w:color w:val="auto"/>
          <w:sz w:val="28"/>
          <w:szCs w:val="28"/>
        </w:rPr>
        <w:t>SDB_SCHUELER</w:t>
      </w:r>
      <w:bookmarkEnd w:id="45"/>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D9D9D9" w:themeFill="background1" w:themeFillShade="D9"/>
          </w:tcPr>
          <w:p>
            <w:pPr>
              <w:spacing w:before="60" w:after="60"/>
              <w:rPr>
                <w:rFonts w:ascii="Arial" w:hAnsi="Arial" w:cs="Arial"/>
              </w:rPr>
            </w:pPr>
            <w:r>
              <w:rPr>
                <w:rFonts w:ascii="Arial" w:hAnsi="Arial" w:cs="Arial"/>
              </w:rPr>
              <w:t>Symbol</w:t>
            </w:r>
          </w:p>
        </w:tc>
        <w:tc>
          <w:tcPr>
            <w:tcW w:w="8222" w:type="dxa"/>
            <w:shd w:val="clear" w:color="auto" w:fill="D9D9D9" w:themeFill="background1" w:themeFillShade="D9"/>
          </w:tcPr>
          <w:p>
            <w:pPr>
              <w:spacing w:before="60" w:after="60"/>
              <w:rPr>
                <w:rFonts w:ascii="Arial" w:hAnsi="Arial" w:cs="Arial"/>
              </w:rPr>
            </w:pPr>
            <w:r>
              <w:rPr>
                <w:rFonts w:ascii="Arial" w:hAnsi="Arial" w:cs="Arial"/>
              </w:rPr>
              <w:t>Text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A09</w:t>
            </w:r>
          </w:p>
        </w:tc>
        <w:tc>
          <w:tcPr>
            <w:tcW w:w="8222" w:type="dxa"/>
          </w:tcPr>
          <w:p>
            <w:pPr>
              <w:spacing w:before="60" w:after="60"/>
              <w:rPr>
                <w:rFonts w:ascii="Arial" w:hAnsi="Arial" w:cs="Arial"/>
              </w:rPr>
            </w:pPr>
            <w:r>
              <w:rPr>
                <w:rFonts w:ascii="Arial" w:hAnsi="Arial" w:cs="Arial"/>
              </w:rPr>
              <w:t>Bildungsgang-Beginn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A10</w:t>
            </w:r>
          </w:p>
        </w:tc>
        <w:tc>
          <w:tcPr>
            <w:tcW w:w="8222" w:type="dxa"/>
          </w:tcPr>
          <w:p>
            <w:pPr>
              <w:spacing w:before="60" w:after="60"/>
              <w:rPr>
                <w:rFonts w:ascii="Arial" w:hAnsi="Arial" w:cs="Arial"/>
              </w:rPr>
            </w:pPr>
            <w:r>
              <w:rPr>
                <w:rFonts w:ascii="Arial" w:hAnsi="Arial" w:cs="Arial"/>
              </w:rPr>
              <w:t>Fragwürdiges Geburtsdatum.</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A11</w:t>
            </w:r>
          </w:p>
        </w:tc>
        <w:tc>
          <w:tcPr>
            <w:tcW w:w="8222" w:type="dxa"/>
          </w:tcPr>
          <w:p>
            <w:pPr>
              <w:spacing w:before="60" w:after="60"/>
              <w:rPr>
                <w:rFonts w:ascii="Arial" w:hAnsi="Arial" w:cs="Arial"/>
              </w:rPr>
            </w:pPr>
            <w:r>
              <w:rPr>
                <w:rFonts w:ascii="Arial" w:hAnsi="Arial" w:cs="Arial"/>
              </w:rPr>
              <w:t>Ungültiger Wohnort. Bitte PLZ prüfen!!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A13</w:t>
            </w:r>
          </w:p>
        </w:tc>
        <w:tc>
          <w:tcPr>
            <w:tcW w:w="8222" w:type="dxa"/>
          </w:tcPr>
          <w:p>
            <w:pPr>
              <w:spacing w:before="60" w:after="60"/>
              <w:rPr>
                <w:rFonts w:ascii="Arial" w:hAnsi="Arial" w:cs="Arial"/>
              </w:rPr>
            </w:pPr>
            <w:r>
              <w:rPr>
                <w:rFonts w:ascii="Arial" w:hAnsi="Arial" w:cs="Arial"/>
              </w:rPr>
              <w:t>Ungültiger Bildungsgang-Beginn.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A14</w:t>
            </w:r>
          </w:p>
        </w:tc>
        <w:tc>
          <w:tcPr>
            <w:tcW w:w="8222" w:type="dxa"/>
          </w:tcPr>
          <w:p>
            <w:pPr>
              <w:spacing w:before="60" w:after="60"/>
              <w:rPr>
                <w:rFonts w:ascii="Arial" w:hAnsi="Arial" w:cs="Arial"/>
              </w:rPr>
            </w:pPr>
            <w:r>
              <w:rPr>
                <w:rFonts w:ascii="Arial" w:hAnsi="Arial" w:cs="Arial"/>
              </w:rPr>
              <w:t>Ungültiges Datum Religionsabmeldung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A15</w:t>
            </w:r>
          </w:p>
        </w:tc>
        <w:tc>
          <w:tcPr>
            <w:tcW w:w="8222" w:type="dxa"/>
          </w:tcPr>
          <w:p>
            <w:pPr>
              <w:spacing w:before="60" w:after="60"/>
              <w:rPr>
                <w:rFonts w:ascii="Arial" w:hAnsi="Arial" w:cs="Arial"/>
              </w:rPr>
            </w:pPr>
            <w:r>
              <w:rPr>
                <w:rFonts w:ascii="Arial" w:hAnsi="Arial" w:cs="Arial"/>
              </w:rPr>
              <w:t>Ein Spätaussiedler darf keine ausländische Staatsangehörigkeit besitzen.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A16</w:t>
            </w:r>
          </w:p>
        </w:tc>
        <w:tc>
          <w:tcPr>
            <w:tcW w:w="8222" w:type="dxa"/>
          </w:tcPr>
          <w:p>
            <w:pPr>
              <w:spacing w:before="60" w:after="60"/>
              <w:rPr>
                <w:rFonts w:ascii="Arial" w:hAnsi="Arial" w:cs="Arial"/>
              </w:rPr>
            </w:pPr>
            <w:r>
              <w:rPr>
                <w:rFonts w:ascii="Arial" w:hAnsi="Arial" w:cs="Arial"/>
              </w:rPr>
              <w:t>Kombination "Geburtsdatum Tag und Monat ungültig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A17</w:t>
            </w:r>
          </w:p>
        </w:tc>
        <w:tc>
          <w:tcPr>
            <w:tcW w:w="8222" w:type="dxa"/>
          </w:tcPr>
          <w:p>
            <w:pPr>
              <w:spacing w:before="60" w:after="60"/>
              <w:rPr>
                <w:rFonts w:ascii="Arial" w:hAnsi="Arial" w:cs="Arial"/>
              </w:rPr>
            </w:pPr>
            <w:r>
              <w:rPr>
                <w:rFonts w:ascii="Arial" w:hAnsi="Arial" w:cs="Arial"/>
              </w:rPr>
              <w:t>Schulnummer der "Heimatschule"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A18</w:t>
            </w:r>
          </w:p>
        </w:tc>
        <w:tc>
          <w:tcPr>
            <w:tcW w:w="8222" w:type="dxa"/>
          </w:tcPr>
          <w:p>
            <w:pPr>
              <w:spacing w:before="60" w:after="60"/>
              <w:rPr>
                <w:rFonts w:ascii="Arial" w:hAnsi="Arial" w:cs="Arial"/>
              </w:rPr>
            </w:pPr>
            <w:r>
              <w:rPr>
                <w:rFonts w:ascii="Arial" w:hAnsi="Arial" w:cs="Arial"/>
              </w:rPr>
              <w:t>"Schulpflicht erfüllt"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A19</w:t>
            </w:r>
          </w:p>
        </w:tc>
        <w:tc>
          <w:tcPr>
            <w:tcW w:w="8222" w:type="dxa"/>
          </w:tcPr>
          <w:p>
            <w:pPr>
              <w:spacing w:before="60" w:after="60"/>
              <w:rPr>
                <w:rFonts w:ascii="Arial" w:hAnsi="Arial" w:cs="Arial"/>
              </w:rPr>
            </w:pPr>
            <w:r>
              <w:rPr>
                <w:rFonts w:ascii="Arial" w:hAnsi="Arial" w:cs="Arial"/>
              </w:rPr>
              <w:t>Ungültige Konfession. Bitte im Katalog Konfession gültige Zuordnung vornehmen!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B01</w:t>
            </w:r>
          </w:p>
        </w:tc>
        <w:tc>
          <w:tcPr>
            <w:tcW w:w="8222" w:type="dxa"/>
          </w:tcPr>
          <w:p>
            <w:pPr>
              <w:spacing w:before="60" w:after="60"/>
              <w:rPr>
                <w:rFonts w:ascii="Arial" w:hAnsi="Arial" w:cs="Arial"/>
              </w:rPr>
            </w:pPr>
            <w:r>
              <w:rPr>
                <w:rFonts w:ascii="Arial" w:hAnsi="Arial" w:cs="Arial"/>
              </w:rPr>
              <w:t>Ungültiges Zuzugsjahr.</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B02</w:t>
            </w:r>
          </w:p>
        </w:tc>
        <w:tc>
          <w:tcPr>
            <w:tcW w:w="8222" w:type="dxa"/>
          </w:tcPr>
          <w:p>
            <w:pPr>
              <w:spacing w:before="60" w:after="60"/>
              <w:rPr>
                <w:rFonts w:ascii="Arial" w:hAnsi="Arial" w:cs="Arial"/>
              </w:rPr>
            </w:pPr>
            <w:r>
              <w:rPr>
                <w:rFonts w:ascii="Arial" w:hAnsi="Arial" w:cs="Arial"/>
              </w:rPr>
              <w:t>Verkehrssprache der Familie nicht angegeben.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B03</w:t>
            </w:r>
          </w:p>
        </w:tc>
        <w:tc>
          <w:tcPr>
            <w:tcW w:w="8222" w:type="dxa"/>
          </w:tcPr>
          <w:p>
            <w:pPr>
              <w:spacing w:before="60" w:after="60"/>
              <w:rPr>
                <w:rFonts w:ascii="Arial" w:hAnsi="Arial" w:cs="Arial"/>
              </w:rPr>
            </w:pPr>
            <w:r>
              <w:rPr>
                <w:rFonts w:ascii="Arial" w:hAnsi="Arial" w:cs="Arial"/>
              </w:rPr>
              <w:t>Zuzugsjahr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B04</w:t>
            </w:r>
          </w:p>
        </w:tc>
        <w:tc>
          <w:tcPr>
            <w:tcW w:w="8222" w:type="dxa"/>
          </w:tcPr>
          <w:p>
            <w:pPr>
              <w:spacing w:before="60" w:after="60"/>
              <w:rPr>
                <w:rFonts w:ascii="Arial" w:hAnsi="Arial" w:cs="Arial"/>
              </w:rPr>
            </w:pPr>
            <w:r>
              <w:rPr>
                <w:rFonts w:ascii="Arial" w:hAnsi="Arial" w:cs="Arial"/>
              </w:rPr>
              <w:t>Geburtsland des Vaters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B05</w:t>
            </w:r>
          </w:p>
        </w:tc>
        <w:tc>
          <w:tcPr>
            <w:tcW w:w="8222" w:type="dxa"/>
          </w:tcPr>
          <w:p>
            <w:pPr>
              <w:spacing w:before="60" w:after="60"/>
              <w:rPr>
                <w:rFonts w:ascii="Arial" w:hAnsi="Arial" w:cs="Arial"/>
              </w:rPr>
            </w:pPr>
            <w:r>
              <w:rPr>
                <w:rFonts w:ascii="Arial" w:hAnsi="Arial" w:cs="Arial"/>
              </w:rPr>
              <w:t>Geburtsland der Mutter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B06</w:t>
            </w:r>
          </w:p>
        </w:tc>
        <w:tc>
          <w:tcPr>
            <w:tcW w:w="8222" w:type="dxa"/>
          </w:tcPr>
          <w:p>
            <w:pPr>
              <w:spacing w:before="60" w:after="60"/>
              <w:rPr>
                <w:rFonts w:ascii="Arial" w:hAnsi="Arial" w:cs="Arial"/>
              </w:rPr>
            </w:pPr>
            <w:r>
              <w:rPr>
                <w:rFonts w:ascii="Arial" w:hAnsi="Arial" w:cs="Arial"/>
              </w:rPr>
              <w:t>Geburtsland des Schülers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B07</w:t>
            </w:r>
          </w:p>
        </w:tc>
        <w:tc>
          <w:tcPr>
            <w:tcW w:w="8222" w:type="dxa"/>
          </w:tcPr>
          <w:p>
            <w:pPr>
              <w:spacing w:before="60" w:after="60"/>
              <w:rPr>
                <w:rFonts w:ascii="Arial" w:hAnsi="Arial" w:cs="Arial"/>
              </w:rPr>
            </w:pPr>
            <w:r>
              <w:rPr>
                <w:rFonts w:ascii="Arial" w:hAnsi="Arial" w:cs="Arial"/>
              </w:rPr>
              <w:t>Zum angegebenen Förderschwerpunkt (LB/SG/SH) darf keine Schwerstbehinderung angeklickt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B10</w:t>
            </w:r>
          </w:p>
        </w:tc>
        <w:tc>
          <w:tcPr>
            <w:tcW w:w="8222" w:type="dxa"/>
          </w:tcPr>
          <w:p>
            <w:pPr>
              <w:spacing w:before="60" w:after="60"/>
              <w:rPr>
                <w:rFonts w:ascii="Arial" w:hAnsi="Arial" w:cs="Arial"/>
              </w:rPr>
            </w:pPr>
            <w:r>
              <w:rPr>
                <w:rFonts w:ascii="Arial" w:hAnsi="Arial" w:cs="Arial"/>
              </w:rPr>
              <w:t>Zum Haupt-Förderschwerpunkt Schwerhörige darf keine Schwerstbehinderung angeklickt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B11</w:t>
            </w:r>
          </w:p>
        </w:tc>
        <w:tc>
          <w:tcPr>
            <w:tcW w:w="8222" w:type="dxa"/>
          </w:tcPr>
          <w:p>
            <w:pPr>
              <w:spacing w:before="60" w:after="60"/>
              <w:rPr>
                <w:rFonts w:ascii="Arial" w:hAnsi="Arial" w:cs="Arial"/>
              </w:rPr>
            </w:pPr>
            <w:r>
              <w:rPr>
                <w:rFonts w:ascii="Arial" w:hAnsi="Arial" w:cs="Arial"/>
              </w:rPr>
              <w:t>Hauptförderschwerpunkt an dieser Schule nicht genehmigt.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B50</w:t>
            </w:r>
          </w:p>
        </w:tc>
        <w:tc>
          <w:tcPr>
            <w:tcW w:w="8222" w:type="dxa"/>
          </w:tcPr>
          <w:p>
            <w:pPr>
              <w:spacing w:before="60" w:after="60"/>
              <w:rPr>
                <w:rFonts w:ascii="Arial" w:hAnsi="Arial" w:cs="Arial"/>
              </w:rPr>
            </w:pPr>
            <w:r>
              <w:rPr>
                <w:rFonts w:ascii="Arial" w:hAnsi="Arial" w:cs="Arial"/>
              </w:rPr>
              <w:t>Zuzugsjahr kleiner Geburtsjahr !</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B55</w:t>
            </w:r>
          </w:p>
        </w:tc>
        <w:tc>
          <w:tcPr>
            <w:tcW w:w="8222" w:type="dxa"/>
          </w:tcPr>
          <w:p>
            <w:pPr>
              <w:spacing w:before="60" w:after="60"/>
              <w:rPr>
                <w:rFonts w:ascii="Arial" w:hAnsi="Arial" w:cs="Arial"/>
              </w:rPr>
            </w:pPr>
            <w:r>
              <w:rPr>
                <w:rFonts w:ascii="Arial" w:hAnsi="Arial" w:cs="Arial"/>
              </w:rPr>
              <w:t>Dauer des Kindergartenbesuches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B56</w:t>
            </w:r>
          </w:p>
        </w:tc>
        <w:tc>
          <w:tcPr>
            <w:tcW w:w="8222" w:type="dxa"/>
          </w:tcPr>
          <w:p>
            <w:pPr>
              <w:spacing w:before="60" w:after="60"/>
              <w:rPr>
                <w:rFonts w:ascii="Arial" w:hAnsi="Arial" w:cs="Arial"/>
              </w:rPr>
            </w:pPr>
            <w:r>
              <w:rPr>
                <w:rFonts w:ascii="Arial" w:hAnsi="Arial" w:cs="Arial"/>
              </w:rPr>
              <w:t>Verpflichtung zur Teilnahme am Sprachförderkurs vor erstmaligem Schulbesuch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B57</w:t>
            </w:r>
          </w:p>
        </w:tc>
        <w:tc>
          <w:tcPr>
            <w:tcW w:w="8222" w:type="dxa"/>
          </w:tcPr>
          <w:p>
            <w:pPr>
              <w:spacing w:before="60" w:after="60"/>
              <w:rPr>
                <w:rFonts w:ascii="Arial" w:hAnsi="Arial" w:cs="Arial"/>
              </w:rPr>
            </w:pPr>
            <w:r>
              <w:rPr>
                <w:rFonts w:ascii="Arial" w:hAnsi="Arial" w:cs="Arial"/>
              </w:rPr>
              <w:t>Teilnahme am Sprachförderkurs vor erstmaligem Schulbesuch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B61</w:t>
            </w:r>
          </w:p>
        </w:tc>
        <w:tc>
          <w:tcPr>
            <w:tcW w:w="8222" w:type="dxa"/>
          </w:tcPr>
          <w:p>
            <w:pPr>
              <w:spacing w:before="60" w:after="60"/>
              <w:rPr>
                <w:rFonts w:ascii="Arial" w:hAnsi="Arial" w:cs="Arial"/>
              </w:rPr>
            </w:pPr>
            <w:r>
              <w:rPr>
                <w:rFonts w:ascii="Arial" w:hAnsi="Arial" w:cs="Arial"/>
              </w:rPr>
              <w:t>Erste Schulform in SI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B62</w:t>
            </w:r>
          </w:p>
        </w:tc>
        <w:tc>
          <w:tcPr>
            <w:tcW w:w="8222" w:type="dxa"/>
          </w:tcPr>
          <w:p>
            <w:pPr>
              <w:spacing w:before="60" w:after="60"/>
              <w:rPr>
                <w:rFonts w:ascii="Arial" w:hAnsi="Arial" w:cs="Arial"/>
              </w:rPr>
            </w:pPr>
            <w:r>
              <w:rPr>
                <w:rFonts w:ascii="Arial" w:hAnsi="Arial" w:cs="Arial"/>
              </w:rPr>
              <w:t>Jahr des Wechsels in SI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B63</w:t>
            </w:r>
          </w:p>
        </w:tc>
        <w:tc>
          <w:tcPr>
            <w:tcW w:w="8222" w:type="dxa"/>
          </w:tcPr>
          <w:p>
            <w:pPr>
              <w:spacing w:before="60" w:after="60"/>
              <w:rPr>
                <w:rFonts w:ascii="Arial" w:hAnsi="Arial" w:cs="Arial"/>
              </w:rPr>
            </w:pPr>
            <w:r>
              <w:rPr>
                <w:rFonts w:ascii="Arial" w:hAnsi="Arial" w:cs="Arial"/>
              </w:rPr>
              <w:t>Erste Schulform in SII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B64</w:t>
            </w:r>
          </w:p>
        </w:tc>
        <w:tc>
          <w:tcPr>
            <w:tcW w:w="8222" w:type="dxa"/>
          </w:tcPr>
          <w:p>
            <w:pPr>
              <w:spacing w:before="60" w:after="60"/>
              <w:rPr>
                <w:rFonts w:ascii="Arial" w:hAnsi="Arial" w:cs="Arial"/>
              </w:rPr>
            </w:pPr>
            <w:r>
              <w:rPr>
                <w:rFonts w:ascii="Arial" w:hAnsi="Arial" w:cs="Arial"/>
              </w:rPr>
              <w:t>Teilnahme “Reformpädagogik”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B65</w:t>
            </w:r>
          </w:p>
        </w:tc>
        <w:tc>
          <w:tcPr>
            <w:tcW w:w="8222" w:type="dxa"/>
          </w:tcPr>
          <w:p>
            <w:pPr>
              <w:spacing w:before="60" w:after="60"/>
              <w:rPr>
                <w:rFonts w:ascii="Arial" w:hAnsi="Arial" w:cs="Arial"/>
              </w:rPr>
            </w:pPr>
            <w:r>
              <w:rPr>
                <w:rFonts w:ascii="Arial" w:hAnsi="Arial" w:cs="Arial"/>
              </w:rPr>
              <w:t>Teilnahme “BUS-Projekt”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B66</w:t>
            </w:r>
          </w:p>
        </w:tc>
        <w:tc>
          <w:tcPr>
            <w:tcW w:w="8222" w:type="dxa"/>
          </w:tcPr>
          <w:p>
            <w:pPr>
              <w:spacing w:before="60" w:after="60"/>
              <w:rPr>
                <w:rFonts w:ascii="Arial" w:hAnsi="Arial" w:cs="Arial"/>
              </w:rPr>
            </w:pPr>
            <w:r>
              <w:rPr>
                <w:rFonts w:ascii="Arial" w:hAnsi="Arial" w:cs="Arial"/>
              </w:rPr>
              <w:t>Teilnahme “OGTS”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B67</w:t>
            </w:r>
          </w:p>
        </w:tc>
        <w:tc>
          <w:tcPr>
            <w:tcW w:w="8222" w:type="dxa"/>
          </w:tcPr>
          <w:p>
            <w:pPr>
              <w:spacing w:before="60" w:after="60"/>
              <w:rPr>
                <w:rFonts w:ascii="Arial" w:hAnsi="Arial" w:cs="Arial"/>
              </w:rPr>
            </w:pPr>
            <w:r>
              <w:rPr>
                <w:rFonts w:ascii="Arial" w:hAnsi="Arial" w:cs="Arial"/>
              </w:rPr>
              <w:t>Teilnahme “Acht bis Eins”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B68</w:t>
            </w:r>
          </w:p>
        </w:tc>
        <w:tc>
          <w:tcPr>
            <w:tcW w:w="8222" w:type="dxa"/>
          </w:tcPr>
          <w:p>
            <w:pPr>
              <w:spacing w:before="60" w:after="60"/>
              <w:rPr>
                <w:rFonts w:ascii="Arial" w:hAnsi="Arial" w:cs="Arial"/>
              </w:rPr>
            </w:pPr>
            <w:r>
              <w:rPr>
                <w:rFonts w:ascii="Arial" w:hAnsi="Arial" w:cs="Arial"/>
              </w:rPr>
              <w:t>Acht bis Eins „Andere Schule“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B69</w:t>
            </w:r>
          </w:p>
        </w:tc>
        <w:tc>
          <w:tcPr>
            <w:tcW w:w="8222" w:type="dxa"/>
          </w:tcPr>
          <w:p>
            <w:pPr>
              <w:spacing w:before="60" w:after="60"/>
              <w:rPr>
                <w:rFonts w:ascii="Arial" w:hAnsi="Arial" w:cs="Arial"/>
              </w:rPr>
            </w:pPr>
            <w:r>
              <w:rPr>
                <w:rFonts w:ascii="Arial" w:hAnsi="Arial" w:cs="Arial"/>
              </w:rPr>
              <w:t>Teilnahme “Dreizehnplus”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B70</w:t>
            </w:r>
          </w:p>
        </w:tc>
        <w:tc>
          <w:tcPr>
            <w:tcW w:w="8222" w:type="dxa"/>
          </w:tcPr>
          <w:p>
            <w:pPr>
              <w:spacing w:before="60" w:after="60"/>
              <w:rPr>
                <w:rFonts w:ascii="Arial" w:hAnsi="Arial" w:cs="Arial"/>
              </w:rPr>
            </w:pPr>
            <w:r>
              <w:rPr>
                <w:rFonts w:ascii="Arial" w:hAnsi="Arial" w:cs="Arial"/>
              </w:rPr>
              <w:t>Dreizehnplus „Andere Schule“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B71</w:t>
            </w:r>
          </w:p>
        </w:tc>
        <w:tc>
          <w:tcPr>
            <w:tcW w:w="8222" w:type="dxa"/>
          </w:tcPr>
          <w:p>
            <w:pPr>
              <w:spacing w:before="60" w:after="60"/>
              <w:rPr>
                <w:rFonts w:ascii="Arial" w:hAnsi="Arial" w:cs="Arial"/>
              </w:rPr>
            </w:pPr>
            <w:r>
              <w:rPr>
                <w:rFonts w:ascii="Arial" w:hAnsi="Arial" w:cs="Arial"/>
              </w:rPr>
              <w:t>“Begegnung mit Sprache”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B72</w:t>
            </w:r>
          </w:p>
        </w:tc>
        <w:tc>
          <w:tcPr>
            <w:tcW w:w="8222" w:type="dxa"/>
          </w:tcPr>
          <w:p>
            <w:pPr>
              <w:spacing w:before="60" w:after="60"/>
              <w:rPr>
                <w:rFonts w:ascii="Arial" w:hAnsi="Arial" w:cs="Arial"/>
              </w:rPr>
            </w:pPr>
            <w:r>
              <w:rPr>
                <w:rFonts w:ascii="Arial" w:hAnsi="Arial" w:cs="Arial"/>
              </w:rPr>
              <w:t>“Internatsschüler“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B80</w:t>
            </w:r>
          </w:p>
        </w:tc>
        <w:tc>
          <w:tcPr>
            <w:tcW w:w="8222" w:type="dxa"/>
          </w:tcPr>
          <w:p>
            <w:pPr>
              <w:spacing w:before="60" w:after="60"/>
              <w:rPr>
                <w:rFonts w:ascii="Arial" w:hAnsi="Arial" w:cs="Arial"/>
              </w:rPr>
            </w:pPr>
            <w:r>
              <w:rPr>
                <w:rFonts w:ascii="Arial" w:hAnsi="Arial" w:cs="Arial"/>
              </w:rPr>
              <w:t>Zweiter Förderschwerpunkt ungleich LB oder GB</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C01</w:t>
            </w:r>
          </w:p>
        </w:tc>
        <w:tc>
          <w:tcPr>
            <w:tcW w:w="8222" w:type="dxa"/>
          </w:tcPr>
          <w:p>
            <w:pPr>
              <w:spacing w:before="60" w:after="60"/>
              <w:rPr>
                <w:rFonts w:ascii="Arial" w:hAnsi="Arial" w:cs="Arial"/>
              </w:rPr>
            </w:pPr>
            <w:r>
              <w:rPr>
                <w:rFonts w:ascii="Arial" w:hAnsi="Arial" w:cs="Arial"/>
              </w:rPr>
              <w:t>Art des Abschlusses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C04</w:t>
            </w:r>
          </w:p>
        </w:tc>
        <w:tc>
          <w:tcPr>
            <w:tcW w:w="8222" w:type="dxa"/>
          </w:tcPr>
          <w:p>
            <w:pPr>
              <w:spacing w:before="60" w:after="60"/>
              <w:rPr>
                <w:rFonts w:ascii="Arial" w:hAnsi="Arial" w:cs="Arial"/>
              </w:rPr>
            </w:pPr>
            <w:r>
              <w:rPr>
                <w:rFonts w:ascii="Arial" w:hAnsi="Arial" w:cs="Arial"/>
              </w:rPr>
              <w:t>Der Eintrag: Ausgesiedelter Schüler in Allgemeine Herkunft des Schüler ist nur bei Spätaussiedlern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C05</w:t>
            </w:r>
          </w:p>
        </w:tc>
        <w:tc>
          <w:tcPr>
            <w:tcW w:w="8222" w:type="dxa"/>
          </w:tcPr>
          <w:p>
            <w:pPr>
              <w:spacing w:before="60" w:after="60"/>
              <w:rPr>
                <w:rFonts w:ascii="Arial" w:hAnsi="Arial" w:cs="Arial"/>
              </w:rPr>
            </w:pPr>
            <w:r>
              <w:rPr>
                <w:rFonts w:ascii="Arial" w:hAnsi="Arial" w:cs="Arial"/>
              </w:rPr>
              <w:t>Art des Abschlusses fehlt bei Entlassung aus eigener Schule (z.B. Bildungsgangwechsel).</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C06</w:t>
            </w:r>
          </w:p>
        </w:tc>
        <w:tc>
          <w:tcPr>
            <w:tcW w:w="8222" w:type="dxa"/>
          </w:tcPr>
          <w:p>
            <w:pPr>
              <w:spacing w:before="60" w:after="60"/>
              <w:rPr>
                <w:rFonts w:ascii="Arial" w:hAnsi="Arial" w:cs="Arial"/>
              </w:rPr>
            </w:pPr>
            <w:r>
              <w:rPr>
                <w:rFonts w:ascii="Arial" w:hAnsi="Arial" w:cs="Arial"/>
              </w:rPr>
              <w:t>Kombination aus Schulgliederung und Art des Abschlusses unzulässig.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C50</w:t>
            </w:r>
          </w:p>
        </w:tc>
        <w:tc>
          <w:tcPr>
            <w:tcW w:w="8222" w:type="dxa"/>
          </w:tcPr>
          <w:p>
            <w:pPr>
              <w:spacing w:before="60" w:after="60"/>
              <w:rPr>
                <w:rFonts w:ascii="Arial" w:hAnsi="Arial" w:cs="Arial"/>
              </w:rPr>
            </w:pPr>
            <w:r>
              <w:rPr>
                <w:rFonts w:ascii="Arial" w:hAnsi="Arial" w:cs="Arial"/>
              </w:rPr>
              <w:t>Zuletzt besuchte Schule/Einrichtung: Name der Schule nicht gültig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C51</w:t>
            </w:r>
          </w:p>
        </w:tc>
        <w:tc>
          <w:tcPr>
            <w:tcW w:w="8222" w:type="dxa"/>
          </w:tcPr>
          <w:p>
            <w:pPr>
              <w:spacing w:before="60" w:after="60"/>
              <w:rPr>
                <w:rFonts w:ascii="Arial" w:hAnsi="Arial" w:cs="Arial"/>
              </w:rPr>
            </w:pPr>
            <w:r>
              <w:rPr>
                <w:rFonts w:ascii="Arial" w:hAnsi="Arial" w:cs="Arial"/>
              </w:rPr>
              <w:t>Zuletzt besuchte Schule/Einrichtung: allgemeine Herkunft des Schülers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C52</w:t>
            </w:r>
          </w:p>
        </w:tc>
        <w:tc>
          <w:tcPr>
            <w:tcW w:w="8222" w:type="dxa"/>
          </w:tcPr>
          <w:p>
            <w:pPr>
              <w:spacing w:before="60" w:after="60"/>
              <w:rPr>
                <w:rFonts w:ascii="Arial" w:hAnsi="Arial" w:cs="Arial"/>
              </w:rPr>
            </w:pPr>
            <w:r>
              <w:rPr>
                <w:rFonts w:ascii="Arial" w:hAnsi="Arial" w:cs="Arial"/>
              </w:rPr>
              <w:t>Zuletzt besuchte Schule/Einrichtung: Gliederung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C53</w:t>
            </w:r>
          </w:p>
        </w:tc>
        <w:tc>
          <w:tcPr>
            <w:tcW w:w="8222" w:type="dxa"/>
          </w:tcPr>
          <w:p>
            <w:pPr>
              <w:spacing w:before="60" w:after="60"/>
              <w:rPr>
                <w:rFonts w:ascii="Arial" w:hAnsi="Arial" w:cs="Arial"/>
              </w:rPr>
            </w:pPr>
            <w:r>
              <w:rPr>
                <w:rFonts w:ascii="Arial" w:hAnsi="Arial" w:cs="Arial"/>
              </w:rPr>
              <w:t>Zuletzt besuchte Schule/Einrichtung: Fachklasse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C54</w:t>
            </w:r>
          </w:p>
        </w:tc>
        <w:tc>
          <w:tcPr>
            <w:tcW w:w="8222" w:type="dxa"/>
          </w:tcPr>
          <w:p>
            <w:pPr>
              <w:spacing w:before="60" w:after="60"/>
              <w:rPr>
                <w:rFonts w:ascii="Arial" w:hAnsi="Arial" w:cs="Arial"/>
              </w:rPr>
            </w:pPr>
            <w:r>
              <w:rPr>
                <w:rFonts w:ascii="Arial" w:hAnsi="Arial" w:cs="Arial"/>
              </w:rPr>
              <w:t>Zuletzt besuchte Schule/Einrichtung: Versetzung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C55</w:t>
            </w:r>
          </w:p>
        </w:tc>
        <w:tc>
          <w:tcPr>
            <w:tcW w:w="8222" w:type="dxa"/>
          </w:tcPr>
          <w:p>
            <w:pPr>
              <w:spacing w:before="60" w:after="60"/>
              <w:rPr>
                <w:rFonts w:ascii="Arial" w:hAnsi="Arial" w:cs="Arial"/>
              </w:rPr>
            </w:pPr>
            <w:r>
              <w:rPr>
                <w:rFonts w:ascii="Arial" w:hAnsi="Arial" w:cs="Arial"/>
              </w:rPr>
              <w:t>Zuletzt besuchte Schule/Einrichtung: Entlassjahrgang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C56</w:t>
            </w:r>
          </w:p>
        </w:tc>
        <w:tc>
          <w:tcPr>
            <w:tcW w:w="8222" w:type="dxa"/>
          </w:tcPr>
          <w:p>
            <w:pPr>
              <w:spacing w:before="60" w:after="60"/>
              <w:rPr>
                <w:rFonts w:ascii="Arial" w:hAnsi="Arial" w:cs="Arial"/>
              </w:rPr>
            </w:pPr>
            <w:r>
              <w:rPr>
                <w:rFonts w:ascii="Arial" w:hAnsi="Arial" w:cs="Arial"/>
              </w:rPr>
              <w:t>Zuletzt besuchte Schule/Einrichtung: Entlassungsdatum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C57</w:t>
            </w:r>
          </w:p>
        </w:tc>
        <w:tc>
          <w:tcPr>
            <w:tcW w:w="8222" w:type="dxa"/>
          </w:tcPr>
          <w:p>
            <w:pPr>
              <w:spacing w:before="60" w:after="60"/>
              <w:rPr>
                <w:rFonts w:ascii="Arial" w:hAnsi="Arial" w:cs="Arial"/>
              </w:rPr>
            </w:pPr>
            <w:r>
              <w:rPr>
                <w:rFonts w:ascii="Arial" w:hAnsi="Arial" w:cs="Arial"/>
              </w:rPr>
              <w:t>Zuletzt besuchte Schule/Einrichtung: Art des Abschlusses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C58</w:t>
            </w:r>
          </w:p>
        </w:tc>
        <w:tc>
          <w:tcPr>
            <w:tcW w:w="8222" w:type="dxa"/>
          </w:tcPr>
          <w:p>
            <w:pPr>
              <w:spacing w:before="60" w:after="60"/>
              <w:rPr>
                <w:rFonts w:ascii="Arial" w:hAnsi="Arial" w:cs="Arial"/>
              </w:rPr>
            </w:pPr>
            <w:r>
              <w:rPr>
                <w:rFonts w:ascii="Arial" w:hAnsi="Arial" w:cs="Arial"/>
              </w:rPr>
              <w:t>Zuletzt besuchte Schule/Einrichtung: Eintrag "Ausländischer Schüler" in allgemeine Herkunft des Schülers ist nur nur bei gegebener ausländischer Nationalität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C60</w:t>
            </w:r>
          </w:p>
        </w:tc>
        <w:tc>
          <w:tcPr>
            <w:tcW w:w="8222" w:type="dxa"/>
          </w:tcPr>
          <w:p>
            <w:pPr>
              <w:spacing w:before="60" w:after="60"/>
              <w:rPr>
                <w:rFonts w:ascii="Arial" w:hAnsi="Arial" w:cs="Arial"/>
              </w:rPr>
            </w:pPr>
            <w:r>
              <w:rPr>
                <w:rFonts w:ascii="Arial" w:hAnsi="Arial" w:cs="Arial"/>
              </w:rPr>
              <w:t>Zuletzt besuchte Schule/Einrichtung: In Eingangsklassen der Primarstufe muss Ihre Schule eingetragen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C61</w:t>
            </w:r>
          </w:p>
        </w:tc>
        <w:tc>
          <w:tcPr>
            <w:tcW w:w="8222" w:type="dxa"/>
          </w:tcPr>
          <w:p>
            <w:pPr>
              <w:spacing w:before="60" w:after="60"/>
              <w:rPr>
                <w:rFonts w:ascii="Arial" w:hAnsi="Arial" w:cs="Arial"/>
              </w:rPr>
            </w:pPr>
            <w:r>
              <w:rPr>
                <w:rFonts w:ascii="Arial" w:hAnsi="Arial" w:cs="Arial"/>
              </w:rPr>
              <w:t>Zuletzt besuchte Schule/Einrichtung: Name der Herkunftsschule an Weiterbildungskollegs und Schule für Kranke nicht eintragen!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C62</w:t>
            </w:r>
          </w:p>
        </w:tc>
        <w:tc>
          <w:tcPr>
            <w:tcW w:w="8222" w:type="dxa"/>
          </w:tcPr>
          <w:p>
            <w:pPr>
              <w:spacing w:before="60" w:after="60"/>
              <w:rPr>
                <w:rFonts w:ascii="Arial" w:hAnsi="Arial" w:cs="Arial"/>
              </w:rPr>
            </w:pPr>
            <w:r>
              <w:rPr>
                <w:rFonts w:ascii="Arial" w:hAnsi="Arial" w:cs="Arial"/>
              </w:rPr>
              <w:t>Entlassung von eigener Schule: Entlassungsdatum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C63</w:t>
            </w:r>
          </w:p>
        </w:tc>
        <w:tc>
          <w:tcPr>
            <w:tcW w:w="8222" w:type="dxa"/>
          </w:tcPr>
          <w:p>
            <w:pPr>
              <w:spacing w:before="60" w:after="60"/>
              <w:rPr>
                <w:rFonts w:ascii="Arial" w:hAnsi="Arial" w:cs="Arial"/>
              </w:rPr>
            </w:pPr>
            <w:r>
              <w:rPr>
                <w:rFonts w:ascii="Arial" w:hAnsi="Arial" w:cs="Arial"/>
              </w:rPr>
              <w:t>Entlassung von eigener Schule: Entlassjahrgang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C64</w:t>
            </w:r>
          </w:p>
        </w:tc>
        <w:tc>
          <w:tcPr>
            <w:tcW w:w="8222" w:type="dxa"/>
          </w:tcPr>
          <w:p>
            <w:pPr>
              <w:spacing w:before="60" w:after="60"/>
              <w:rPr>
                <w:rFonts w:ascii="Arial" w:hAnsi="Arial" w:cs="Arial"/>
              </w:rPr>
            </w:pPr>
            <w:r>
              <w:rPr>
                <w:rFonts w:ascii="Arial" w:hAnsi="Arial" w:cs="Arial"/>
              </w:rPr>
              <w:t>Entlassung von eigener Schule: Art des Abschlusses bei erfüllter Vollzeitpflicht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C66</w:t>
            </w:r>
          </w:p>
        </w:tc>
        <w:tc>
          <w:tcPr>
            <w:tcW w:w="8222" w:type="dxa"/>
          </w:tcPr>
          <w:p>
            <w:pPr>
              <w:spacing w:before="60" w:after="60"/>
              <w:rPr>
                <w:rFonts w:ascii="Arial" w:hAnsi="Arial" w:cs="Arial"/>
              </w:rPr>
            </w:pPr>
            <w:r>
              <w:rPr>
                <w:rFonts w:ascii="Arial" w:hAnsi="Arial" w:cs="Arial"/>
              </w:rPr>
              <w:t>Zuletzt besuchte Schule/Einrichtung: Name der Schule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D00</w:t>
            </w:r>
          </w:p>
        </w:tc>
        <w:tc>
          <w:tcPr>
            <w:tcW w:w="8222" w:type="dxa"/>
          </w:tcPr>
          <w:p>
            <w:pPr>
              <w:spacing w:before="60" w:after="60"/>
              <w:rPr>
                <w:rFonts w:ascii="Arial" w:hAnsi="Arial" w:cs="Arial"/>
              </w:rPr>
            </w:pPr>
            <w:r>
              <w:rPr>
                <w:rFonts w:ascii="Arial" w:hAnsi="Arial" w:cs="Arial"/>
              </w:rPr>
              <w:t>Ohne Eintrag!! An Allgemeinbildenden Schulen nicht erhoben!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D02</w:t>
            </w:r>
          </w:p>
        </w:tc>
        <w:tc>
          <w:tcPr>
            <w:tcW w:w="8222" w:type="dxa"/>
          </w:tcPr>
          <w:p>
            <w:pPr>
              <w:spacing w:before="60" w:after="60"/>
              <w:rPr>
                <w:rFonts w:ascii="Arial" w:hAnsi="Arial" w:cs="Arial"/>
              </w:rPr>
            </w:pPr>
            <w:r>
              <w:rPr>
                <w:rFonts w:ascii="Arial" w:hAnsi="Arial" w:cs="Arial"/>
              </w:rPr>
              <w:t>Straße für Ausbildungsort fehlt. Bitte im Katalog Allgemeine Adressen Adresse füllen.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FA09</w:t>
            </w:r>
          </w:p>
        </w:tc>
        <w:tc>
          <w:tcPr>
            <w:tcW w:w="8222" w:type="dxa"/>
          </w:tcPr>
          <w:p>
            <w:pPr>
              <w:spacing w:before="60" w:after="60"/>
              <w:rPr>
                <w:rFonts w:ascii="Arial" w:hAnsi="Arial" w:cs="Arial"/>
              </w:rPr>
            </w:pPr>
            <w:r>
              <w:rPr>
                <w:rFonts w:ascii="Arial" w:hAnsi="Arial" w:cs="Arial"/>
              </w:rPr>
              <w:t>Versetzungsvermerk/Versetzung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FA10</w:t>
            </w:r>
          </w:p>
        </w:tc>
        <w:tc>
          <w:tcPr>
            <w:tcW w:w="8222" w:type="dxa"/>
          </w:tcPr>
          <w:p>
            <w:pPr>
              <w:spacing w:before="60" w:after="60"/>
              <w:rPr>
                <w:rFonts w:ascii="Arial" w:hAnsi="Arial" w:cs="Arial"/>
              </w:rPr>
            </w:pPr>
            <w:r>
              <w:rPr>
                <w:rFonts w:ascii="Arial" w:hAnsi="Arial" w:cs="Arial"/>
              </w:rPr>
              <w:t>Diese Gliederung ist nicht mehr gültig.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FA11</w:t>
            </w:r>
          </w:p>
        </w:tc>
        <w:tc>
          <w:tcPr>
            <w:tcW w:w="8222" w:type="dxa"/>
          </w:tcPr>
          <w:p>
            <w:pPr>
              <w:spacing w:before="60" w:after="60"/>
              <w:rPr>
                <w:rFonts w:ascii="Arial" w:hAnsi="Arial" w:cs="Arial"/>
              </w:rPr>
            </w:pPr>
            <w:r>
              <w:rPr>
                <w:rFonts w:ascii="Arial" w:hAnsi="Arial" w:cs="Arial"/>
              </w:rPr>
              <w:t>Schulgliederung E02 ist an dieser Schule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FA12</w:t>
            </w:r>
          </w:p>
        </w:tc>
        <w:tc>
          <w:tcPr>
            <w:tcW w:w="8222" w:type="dxa"/>
          </w:tcPr>
          <w:p>
            <w:pPr>
              <w:spacing w:before="60" w:after="60"/>
              <w:rPr>
                <w:rFonts w:ascii="Arial" w:hAnsi="Arial" w:cs="Arial"/>
              </w:rPr>
            </w:pPr>
            <w:r>
              <w:rPr>
                <w:rFonts w:ascii="Arial" w:hAnsi="Arial" w:cs="Arial"/>
              </w:rPr>
              <w:t>Bei Verwendung des Fachklassenschlüssels 999 rufen Sie bitte das LDS an. Tel. 0211 9449 2695 oder 0211 9449 2696</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FA13</w:t>
            </w:r>
          </w:p>
        </w:tc>
        <w:tc>
          <w:tcPr>
            <w:tcW w:w="8222" w:type="dxa"/>
          </w:tcPr>
          <w:p>
            <w:pPr>
              <w:spacing w:before="60" w:after="60"/>
              <w:rPr>
                <w:rFonts w:ascii="Arial" w:hAnsi="Arial" w:cs="Arial"/>
              </w:rPr>
            </w:pPr>
            <w:r>
              <w:rPr>
                <w:rFonts w:ascii="Arial" w:hAnsi="Arial" w:cs="Arial"/>
              </w:rPr>
              <w:t xml:space="preserve">Ungültige Klassen-Org.-Form. </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FA14</w:t>
            </w:r>
          </w:p>
        </w:tc>
        <w:tc>
          <w:tcPr>
            <w:tcW w:w="8222" w:type="dxa"/>
          </w:tcPr>
          <w:p>
            <w:pPr>
              <w:spacing w:before="60" w:after="60"/>
              <w:rPr>
                <w:rFonts w:ascii="Arial" w:hAnsi="Arial" w:cs="Arial"/>
              </w:rPr>
            </w:pPr>
            <w:r>
              <w:rPr>
                <w:rFonts w:ascii="Arial" w:hAnsi="Arial" w:cs="Arial"/>
              </w:rPr>
              <w:t>Ungültiger Statistik-Jahrgang, gültig sind nur JG-Kürzel 01 und 02. Ändern Sie im Katalog Statistik-Jahrgang!!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FA15</w:t>
            </w:r>
          </w:p>
        </w:tc>
        <w:tc>
          <w:tcPr>
            <w:tcW w:w="8222" w:type="dxa"/>
          </w:tcPr>
          <w:p>
            <w:pPr>
              <w:spacing w:before="60" w:after="60"/>
              <w:rPr>
                <w:rFonts w:ascii="Arial" w:hAnsi="Arial" w:cs="Arial"/>
              </w:rPr>
            </w:pPr>
            <w:r>
              <w:rPr>
                <w:rFonts w:ascii="Arial" w:hAnsi="Arial" w:cs="Arial"/>
              </w:rPr>
              <w:t>Ungültiger Statistik-Jahrgang, gültig ist nur JG-Kürzel 03. Ändern Sie im Katalog Statistik-Jahrgang!!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FA16</w:t>
            </w:r>
          </w:p>
        </w:tc>
        <w:tc>
          <w:tcPr>
            <w:tcW w:w="8222" w:type="dxa"/>
          </w:tcPr>
          <w:p>
            <w:pPr>
              <w:spacing w:before="60" w:after="60"/>
              <w:rPr>
                <w:rFonts w:ascii="Arial" w:hAnsi="Arial" w:cs="Arial"/>
              </w:rPr>
            </w:pPr>
            <w:r>
              <w:rPr>
                <w:rFonts w:ascii="Arial" w:hAnsi="Arial" w:cs="Arial"/>
              </w:rPr>
              <w:t>Ungültiger Statistik-Jahrgang, gültig sind nur JG-Kürzel 01 bis 04. Ändern Sie im Katalog Statistik-Jahrgang.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FA17</w:t>
            </w:r>
          </w:p>
        </w:tc>
        <w:tc>
          <w:tcPr>
            <w:tcW w:w="8222" w:type="dxa"/>
          </w:tcPr>
          <w:p>
            <w:pPr>
              <w:spacing w:before="60" w:after="60"/>
              <w:rPr>
                <w:rFonts w:ascii="Arial" w:hAnsi="Arial" w:cs="Arial"/>
              </w:rPr>
            </w:pPr>
            <w:r>
              <w:rPr>
                <w:rFonts w:ascii="Arial" w:hAnsi="Arial" w:cs="Arial"/>
              </w:rPr>
              <w:t>Ungültiger Statistik-Jahrgang, gültig sind nur JG-Kürzel 05 und 06. Ändern Sie im Katalog Statistik-Jahrgang.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FA18</w:t>
            </w:r>
          </w:p>
        </w:tc>
        <w:tc>
          <w:tcPr>
            <w:tcW w:w="8222" w:type="dxa"/>
          </w:tcPr>
          <w:p>
            <w:pPr>
              <w:spacing w:before="60" w:after="60"/>
              <w:rPr>
                <w:rFonts w:ascii="Arial" w:hAnsi="Arial" w:cs="Arial"/>
              </w:rPr>
            </w:pPr>
            <w:r>
              <w:rPr>
                <w:rFonts w:ascii="Arial" w:hAnsi="Arial" w:cs="Arial"/>
              </w:rPr>
              <w:t>Ungültiger Statistik-Jahrgang, gültig ist nur JG-Kürzel 01. Ändern Sie im Katalog Statistik-Jahrgang!!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FA19</w:t>
            </w:r>
          </w:p>
        </w:tc>
        <w:tc>
          <w:tcPr>
            <w:tcW w:w="8222" w:type="dxa"/>
          </w:tcPr>
          <w:p>
            <w:pPr>
              <w:spacing w:before="60" w:after="60"/>
              <w:rPr>
                <w:rFonts w:ascii="Arial" w:hAnsi="Arial" w:cs="Arial"/>
              </w:rPr>
            </w:pPr>
            <w:r>
              <w:rPr>
                <w:rFonts w:ascii="Arial" w:hAnsi="Arial" w:cs="Arial"/>
              </w:rPr>
              <w:t>Ungültiger Statistik-Jahrgang. Ändern Sie im Katalog Statistik-Jahrgang.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FA20</w:t>
            </w:r>
          </w:p>
        </w:tc>
        <w:tc>
          <w:tcPr>
            <w:tcW w:w="8222" w:type="dxa"/>
          </w:tcPr>
          <w:p>
            <w:pPr>
              <w:spacing w:before="60" w:after="60"/>
              <w:rPr>
                <w:rFonts w:ascii="Arial" w:hAnsi="Arial" w:cs="Arial"/>
              </w:rPr>
            </w:pPr>
            <w:r>
              <w:rPr>
                <w:rFonts w:ascii="Arial" w:hAnsi="Arial" w:cs="Arial"/>
              </w:rPr>
              <w:t>Ungültiger Statistik-Jahrgang im auslaufenden Bildungsgang. Ändern Sie im Katalog Statistik-Jahrgang!!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FA21</w:t>
            </w:r>
          </w:p>
        </w:tc>
        <w:tc>
          <w:tcPr>
            <w:tcW w:w="8222" w:type="dxa"/>
          </w:tcPr>
          <w:p>
            <w:pPr>
              <w:spacing w:before="60" w:after="60"/>
              <w:rPr>
                <w:rFonts w:ascii="Arial" w:hAnsi="Arial" w:cs="Arial"/>
              </w:rPr>
            </w:pPr>
            <w:r>
              <w:rPr>
                <w:rFonts w:ascii="Arial" w:hAnsi="Arial" w:cs="Arial"/>
              </w:rPr>
              <w:t>Schüler dieser Fachklasse müssen einen Förderschwerpunkt haben.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FA22</w:t>
            </w:r>
          </w:p>
        </w:tc>
        <w:tc>
          <w:tcPr>
            <w:tcW w:w="8222" w:type="dxa"/>
          </w:tcPr>
          <w:p>
            <w:pPr>
              <w:spacing w:before="60" w:after="60"/>
              <w:rPr>
                <w:rFonts w:ascii="Arial" w:hAnsi="Arial" w:cs="Arial"/>
              </w:rPr>
            </w:pPr>
            <w:r>
              <w:rPr>
                <w:rFonts w:ascii="Arial" w:hAnsi="Arial" w:cs="Arial"/>
              </w:rPr>
              <w:t>Der Förderschwerpunkt LERNEN darf nur in der Berufsschule oder im Berufsorientierungsjahr verwendet werden.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FA23</w:t>
            </w:r>
          </w:p>
        </w:tc>
        <w:tc>
          <w:tcPr>
            <w:tcW w:w="8222" w:type="dxa"/>
          </w:tcPr>
          <w:p>
            <w:pPr>
              <w:spacing w:before="60" w:after="60"/>
              <w:rPr>
                <w:rFonts w:ascii="Arial" w:hAnsi="Arial" w:cs="Arial"/>
              </w:rPr>
            </w:pPr>
            <w:r>
              <w:rPr>
                <w:rFonts w:ascii="Arial" w:hAnsi="Arial" w:cs="Arial"/>
              </w:rPr>
              <w:t>Kombination aus Schulgliederung und Vers-Vermerk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FA24</w:t>
            </w:r>
          </w:p>
        </w:tc>
        <w:tc>
          <w:tcPr>
            <w:tcW w:w="8222" w:type="dxa"/>
          </w:tcPr>
          <w:p>
            <w:pPr>
              <w:spacing w:before="60" w:after="60"/>
              <w:rPr>
                <w:rFonts w:ascii="Arial" w:hAnsi="Arial" w:cs="Arial"/>
              </w:rPr>
            </w:pPr>
            <w:r>
              <w:rPr>
                <w:rFonts w:ascii="Arial" w:hAnsi="Arial" w:cs="Arial"/>
              </w:rPr>
              <w:t>Kombination aus Schulgliederung und Vers-Vermerk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FA50</w:t>
            </w:r>
          </w:p>
        </w:tc>
        <w:tc>
          <w:tcPr>
            <w:tcW w:w="8222" w:type="dxa"/>
          </w:tcPr>
          <w:p>
            <w:pPr>
              <w:spacing w:before="60" w:after="60"/>
              <w:rPr>
                <w:rFonts w:ascii="Arial" w:hAnsi="Arial" w:cs="Arial"/>
              </w:rPr>
            </w:pPr>
            <w:r>
              <w:rPr>
                <w:rFonts w:ascii="Arial" w:hAnsi="Arial" w:cs="Arial"/>
              </w:rPr>
              <w:t>Allgemeine Angaben: ASD-KLASSE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FA51</w:t>
            </w:r>
          </w:p>
        </w:tc>
        <w:tc>
          <w:tcPr>
            <w:tcW w:w="8222" w:type="dxa"/>
          </w:tcPr>
          <w:p>
            <w:pPr>
              <w:spacing w:before="60" w:after="60"/>
              <w:rPr>
                <w:rFonts w:ascii="Arial" w:hAnsi="Arial" w:cs="Arial"/>
              </w:rPr>
            </w:pPr>
            <w:r>
              <w:rPr>
                <w:rFonts w:ascii="Arial" w:hAnsi="Arial" w:cs="Arial"/>
              </w:rPr>
              <w:t>Allgemeine Angaben: Jahrgang im aktuellen Halbjahr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FA52</w:t>
            </w:r>
          </w:p>
        </w:tc>
        <w:tc>
          <w:tcPr>
            <w:tcW w:w="8222" w:type="dxa"/>
          </w:tcPr>
          <w:p>
            <w:pPr>
              <w:spacing w:before="60" w:after="60"/>
              <w:rPr>
                <w:rFonts w:ascii="Arial" w:hAnsi="Arial" w:cs="Arial"/>
              </w:rPr>
            </w:pPr>
            <w:r>
              <w:rPr>
                <w:rFonts w:ascii="Arial" w:hAnsi="Arial" w:cs="Arial"/>
              </w:rPr>
              <w:t>Allgemeine Angaben: Jahrgang am Ende des vorherigen Schulhalbjahr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FA53</w:t>
            </w:r>
          </w:p>
        </w:tc>
        <w:tc>
          <w:tcPr>
            <w:tcW w:w="8222" w:type="dxa"/>
          </w:tcPr>
          <w:p>
            <w:pPr>
              <w:spacing w:before="60" w:after="60"/>
              <w:rPr>
                <w:rFonts w:ascii="Arial" w:hAnsi="Arial" w:cs="Arial"/>
              </w:rPr>
            </w:pPr>
            <w:r>
              <w:rPr>
                <w:rFonts w:ascii="Arial" w:hAnsi="Arial" w:cs="Arial"/>
              </w:rPr>
              <w:t>Allgemeine Angaben: Gliederung im aktuellen Halbjahr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FA54</w:t>
            </w:r>
          </w:p>
        </w:tc>
        <w:tc>
          <w:tcPr>
            <w:tcW w:w="8222" w:type="dxa"/>
          </w:tcPr>
          <w:p>
            <w:pPr>
              <w:spacing w:before="60" w:after="60"/>
              <w:rPr>
                <w:rFonts w:ascii="Arial" w:hAnsi="Arial" w:cs="Arial"/>
              </w:rPr>
            </w:pPr>
            <w:r>
              <w:rPr>
                <w:rFonts w:ascii="Arial" w:hAnsi="Arial" w:cs="Arial"/>
              </w:rPr>
              <w:t>Allgemeine Angaben: Gliederung am Ende des vorherigen Schuljahres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FA55</w:t>
            </w:r>
          </w:p>
        </w:tc>
        <w:tc>
          <w:tcPr>
            <w:tcW w:w="8222" w:type="dxa"/>
          </w:tcPr>
          <w:p>
            <w:pPr>
              <w:spacing w:before="60" w:after="60"/>
              <w:rPr>
                <w:rFonts w:ascii="Arial" w:hAnsi="Arial" w:cs="Arial"/>
              </w:rPr>
            </w:pPr>
            <w:r>
              <w:rPr>
                <w:rFonts w:ascii="Arial" w:hAnsi="Arial" w:cs="Arial"/>
              </w:rPr>
              <w:t>Allgemeine Angaben: Fachklasse im aktuellen Halbjahr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FA56</w:t>
            </w:r>
          </w:p>
        </w:tc>
        <w:tc>
          <w:tcPr>
            <w:tcW w:w="8222" w:type="dxa"/>
          </w:tcPr>
          <w:p>
            <w:pPr>
              <w:spacing w:before="60" w:after="60"/>
              <w:rPr>
                <w:rFonts w:ascii="Arial" w:hAnsi="Arial" w:cs="Arial"/>
              </w:rPr>
            </w:pPr>
            <w:r>
              <w:rPr>
                <w:rFonts w:ascii="Arial" w:hAnsi="Arial" w:cs="Arial"/>
              </w:rPr>
              <w:t>Allgemeine Angaben: Fachklasse am Ende des vorherigen Schuljahres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FA57</w:t>
            </w:r>
          </w:p>
        </w:tc>
        <w:tc>
          <w:tcPr>
            <w:tcW w:w="8222" w:type="dxa"/>
          </w:tcPr>
          <w:p>
            <w:pPr>
              <w:spacing w:before="60" w:after="60"/>
              <w:rPr>
                <w:rFonts w:ascii="Arial" w:hAnsi="Arial" w:cs="Arial"/>
              </w:rPr>
            </w:pPr>
            <w:r>
              <w:rPr>
                <w:rFonts w:ascii="Arial" w:hAnsi="Arial" w:cs="Arial"/>
              </w:rPr>
              <w:t>Allgemeine Angaben: Klassenart im aktuellen Halbjahr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FA58</w:t>
            </w:r>
          </w:p>
        </w:tc>
        <w:tc>
          <w:tcPr>
            <w:tcW w:w="8222" w:type="dxa"/>
          </w:tcPr>
          <w:p>
            <w:pPr>
              <w:spacing w:before="60" w:after="60"/>
              <w:rPr>
                <w:rFonts w:ascii="Arial" w:hAnsi="Arial" w:cs="Arial"/>
              </w:rPr>
            </w:pPr>
            <w:r>
              <w:rPr>
                <w:rFonts w:ascii="Arial" w:hAnsi="Arial" w:cs="Arial"/>
              </w:rPr>
              <w:t>Allgemeine Angaben: Klassenart am Ende des vorherigen Schuljahres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FA59</w:t>
            </w:r>
          </w:p>
        </w:tc>
        <w:tc>
          <w:tcPr>
            <w:tcW w:w="8222" w:type="dxa"/>
          </w:tcPr>
          <w:p>
            <w:pPr>
              <w:spacing w:before="60" w:after="60"/>
              <w:rPr>
                <w:rFonts w:ascii="Arial" w:hAnsi="Arial" w:cs="Arial"/>
              </w:rPr>
            </w:pPr>
            <w:r>
              <w:rPr>
                <w:rFonts w:ascii="Arial" w:hAnsi="Arial" w:cs="Arial"/>
              </w:rPr>
              <w:t>Zeugnis/Abschluss: Versetzungsvermerk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FA60</w:t>
            </w:r>
          </w:p>
        </w:tc>
        <w:tc>
          <w:tcPr>
            <w:tcW w:w="8222" w:type="dxa"/>
          </w:tcPr>
          <w:p>
            <w:pPr>
              <w:spacing w:before="60" w:after="60"/>
              <w:rPr>
                <w:rFonts w:ascii="Arial" w:hAnsi="Arial" w:cs="Arial"/>
              </w:rPr>
            </w:pPr>
            <w:r>
              <w:rPr>
                <w:rFonts w:ascii="Arial" w:hAnsi="Arial" w:cs="Arial"/>
              </w:rPr>
              <w:t>Allgemeine Angaben:  Teilnahme “Reformpädagogik” fehlerhaft</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46" w:name="_Toc97800207"/>
      <w:r>
        <w:rPr>
          <w:rFonts w:ascii="Arial" w:hAnsi="Arial" w:cs="Arial"/>
          <w:b w:val="0"/>
          <w:color w:val="auto"/>
          <w:sz w:val="28"/>
          <w:szCs w:val="28"/>
        </w:rPr>
        <w:t>SDB_SCHUELERLEISTUNGSDATEN</w:t>
      </w:r>
      <w:bookmarkEnd w:id="46"/>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FB01</w:t>
            </w:r>
          </w:p>
        </w:tc>
        <w:tc>
          <w:tcPr>
            <w:tcW w:w="8222" w:type="dxa"/>
          </w:tcPr>
          <w:p>
            <w:pPr>
              <w:spacing w:before="60" w:after="60"/>
              <w:rPr>
                <w:rFonts w:ascii="Arial" w:hAnsi="Arial" w:cs="Arial"/>
              </w:rPr>
            </w:pPr>
            <w:r>
              <w:rPr>
                <w:rFonts w:ascii="Arial" w:hAnsi="Arial" w:cs="Arial"/>
              </w:rPr>
              <w:t>Leistungsdaten fehlen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FB02</w:t>
            </w:r>
          </w:p>
        </w:tc>
        <w:tc>
          <w:tcPr>
            <w:tcW w:w="8222" w:type="dxa"/>
          </w:tcPr>
          <w:p>
            <w:pPr>
              <w:spacing w:before="60" w:after="60"/>
              <w:rPr>
                <w:rFonts w:ascii="Arial" w:hAnsi="Arial" w:cs="Arial"/>
              </w:rPr>
            </w:pPr>
            <w:r>
              <w:rPr>
                <w:rFonts w:ascii="Arial" w:hAnsi="Arial" w:cs="Arial"/>
              </w:rPr>
              <w:t>Leistungsdaten: Fach fehlt/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FB06</w:t>
            </w:r>
          </w:p>
        </w:tc>
        <w:tc>
          <w:tcPr>
            <w:tcW w:w="8222" w:type="dxa"/>
          </w:tcPr>
          <w:p>
            <w:pPr>
              <w:spacing w:before="60" w:after="60"/>
              <w:rPr>
                <w:rFonts w:ascii="Arial" w:hAnsi="Arial" w:cs="Arial"/>
              </w:rPr>
            </w:pPr>
            <w:r>
              <w:rPr>
                <w:rFonts w:ascii="Arial" w:hAnsi="Arial" w:cs="Arial"/>
              </w:rPr>
              <w:t>Leistungsdaten: Angabe der Schule bei "Unterricht in externer Schule"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FB07</w:t>
            </w:r>
          </w:p>
        </w:tc>
        <w:tc>
          <w:tcPr>
            <w:tcW w:w="8222" w:type="dxa"/>
          </w:tcPr>
          <w:p>
            <w:pPr>
              <w:spacing w:before="60" w:after="60"/>
              <w:rPr>
                <w:rFonts w:ascii="Arial" w:hAnsi="Arial" w:cs="Arial"/>
              </w:rPr>
            </w:pPr>
            <w:r>
              <w:rPr>
                <w:rFonts w:ascii="Arial" w:hAnsi="Arial" w:cs="Arial"/>
              </w:rPr>
              <w:t>Leistungsdaten: Bei Unterricht  in externer Schule darf keine Lehrkraft eingetragen werden.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FB08</w:t>
            </w:r>
          </w:p>
        </w:tc>
        <w:tc>
          <w:tcPr>
            <w:tcW w:w="8222" w:type="dxa"/>
          </w:tcPr>
          <w:p>
            <w:pPr>
              <w:spacing w:before="60" w:after="60"/>
              <w:rPr>
                <w:rFonts w:ascii="Arial" w:hAnsi="Arial" w:cs="Arial"/>
              </w:rPr>
            </w:pPr>
            <w:r>
              <w:rPr>
                <w:rFonts w:ascii="Arial" w:hAnsi="Arial" w:cs="Arial"/>
              </w:rPr>
              <w:t>Leistungsdaten: Zusatzkraft  fehlt/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FB09</w:t>
            </w:r>
          </w:p>
        </w:tc>
        <w:tc>
          <w:tcPr>
            <w:tcW w:w="8222" w:type="dxa"/>
          </w:tcPr>
          <w:p>
            <w:pPr>
              <w:spacing w:before="60" w:after="60"/>
              <w:rPr>
                <w:rFonts w:ascii="Arial" w:hAnsi="Arial" w:cs="Arial"/>
              </w:rPr>
            </w:pPr>
            <w:r>
              <w:rPr>
                <w:rFonts w:ascii="Arial" w:hAnsi="Arial" w:cs="Arial"/>
              </w:rPr>
              <w:t>Leistungsdaten: Wochenstunden Zusatzkraft fehlen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FB51</w:t>
            </w:r>
          </w:p>
        </w:tc>
        <w:tc>
          <w:tcPr>
            <w:tcW w:w="8222" w:type="dxa"/>
          </w:tcPr>
          <w:p>
            <w:pPr>
              <w:spacing w:before="60" w:after="60"/>
              <w:rPr>
                <w:rFonts w:ascii="Arial" w:hAnsi="Arial" w:cs="Arial"/>
              </w:rPr>
            </w:pPr>
            <w:r>
              <w:rPr>
                <w:rFonts w:ascii="Arial" w:hAnsi="Arial" w:cs="Arial"/>
              </w:rPr>
              <w:t>Leistungsdaten zum Schüler fehlen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FB52</w:t>
            </w:r>
          </w:p>
        </w:tc>
        <w:tc>
          <w:tcPr>
            <w:tcW w:w="8222" w:type="dxa"/>
          </w:tcPr>
          <w:p>
            <w:pPr>
              <w:spacing w:before="60" w:after="60"/>
              <w:rPr>
                <w:rFonts w:ascii="Arial" w:hAnsi="Arial" w:cs="Arial"/>
              </w:rPr>
            </w:pPr>
            <w:r>
              <w:rPr>
                <w:rFonts w:ascii="Arial" w:hAnsi="Arial" w:cs="Arial"/>
              </w:rPr>
              <w:t>Fach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FB53</w:t>
            </w:r>
          </w:p>
        </w:tc>
        <w:tc>
          <w:tcPr>
            <w:tcW w:w="8222" w:type="dxa"/>
          </w:tcPr>
          <w:p>
            <w:pPr>
              <w:spacing w:before="60" w:after="60"/>
              <w:rPr>
                <w:rFonts w:ascii="Arial" w:hAnsi="Arial" w:cs="Arial"/>
              </w:rPr>
            </w:pPr>
            <w:r>
              <w:rPr>
                <w:rFonts w:ascii="Arial" w:hAnsi="Arial" w:cs="Arial"/>
              </w:rPr>
              <w:t>Unterrichtsfach ist unzulässig.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FB55</w:t>
            </w:r>
          </w:p>
        </w:tc>
        <w:tc>
          <w:tcPr>
            <w:tcW w:w="8222" w:type="dxa"/>
          </w:tcPr>
          <w:p>
            <w:pPr>
              <w:spacing w:before="60" w:after="60"/>
              <w:rPr>
                <w:rFonts w:ascii="Arial" w:hAnsi="Arial" w:cs="Arial"/>
              </w:rPr>
            </w:pPr>
            <w:r>
              <w:rPr>
                <w:rFonts w:ascii="Arial" w:hAnsi="Arial" w:cs="Arial"/>
              </w:rPr>
              <w:t>Unzulässige Kombination von Kursart und Fach.</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FB57</w:t>
            </w:r>
          </w:p>
        </w:tc>
        <w:tc>
          <w:tcPr>
            <w:tcW w:w="8222" w:type="dxa"/>
          </w:tcPr>
          <w:p>
            <w:pPr>
              <w:spacing w:before="60" w:after="60"/>
              <w:rPr>
                <w:rFonts w:ascii="Arial" w:hAnsi="Arial" w:cs="Arial"/>
              </w:rPr>
            </w:pPr>
            <w:r>
              <w:rPr>
                <w:rFonts w:ascii="Arial" w:hAnsi="Arial" w:cs="Arial"/>
              </w:rPr>
              <w:t>Schulnummer bei "Unterricht in externer Schule"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FB58</w:t>
            </w:r>
          </w:p>
        </w:tc>
        <w:tc>
          <w:tcPr>
            <w:tcW w:w="8222" w:type="dxa"/>
          </w:tcPr>
          <w:p>
            <w:pPr>
              <w:spacing w:before="60" w:after="60"/>
              <w:rPr>
                <w:rFonts w:ascii="Arial" w:hAnsi="Arial" w:cs="Arial"/>
              </w:rPr>
            </w:pPr>
            <w:r>
              <w:rPr>
                <w:rFonts w:ascii="Arial" w:hAnsi="Arial" w:cs="Arial"/>
              </w:rPr>
              <w:t>Bei Unterricht in externer Schule darf keine Lehrkraft eingetragen werden.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FB59</w:t>
            </w:r>
          </w:p>
        </w:tc>
        <w:tc>
          <w:tcPr>
            <w:tcW w:w="8222" w:type="dxa"/>
          </w:tcPr>
          <w:p>
            <w:pPr>
              <w:spacing w:before="60" w:after="60"/>
              <w:rPr>
                <w:rFonts w:ascii="Arial" w:hAnsi="Arial" w:cs="Arial"/>
              </w:rPr>
            </w:pPr>
            <w:r>
              <w:rPr>
                <w:rFonts w:ascii="Arial" w:hAnsi="Arial" w:cs="Arial"/>
              </w:rPr>
              <w:t>Zusatzkraft  fehlt/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FB60</w:t>
            </w:r>
          </w:p>
        </w:tc>
        <w:tc>
          <w:tcPr>
            <w:tcW w:w="8222" w:type="dxa"/>
          </w:tcPr>
          <w:p>
            <w:pPr>
              <w:spacing w:before="60" w:after="60"/>
              <w:rPr>
                <w:rFonts w:ascii="Arial" w:hAnsi="Arial" w:cs="Arial"/>
              </w:rPr>
            </w:pPr>
            <w:r>
              <w:rPr>
                <w:rFonts w:ascii="Arial" w:hAnsi="Arial" w:cs="Arial"/>
              </w:rPr>
              <w:t>Wochenstunden der Zusatzkraft fehlen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FB61</w:t>
            </w:r>
          </w:p>
        </w:tc>
        <w:tc>
          <w:tcPr>
            <w:tcW w:w="8222" w:type="dxa"/>
          </w:tcPr>
          <w:p>
            <w:pPr>
              <w:spacing w:before="60" w:after="60"/>
              <w:rPr>
                <w:rFonts w:ascii="Arial" w:hAnsi="Arial" w:cs="Arial"/>
              </w:rPr>
            </w:pPr>
            <w:r>
              <w:rPr>
                <w:rFonts w:ascii="Arial" w:hAnsi="Arial" w:cs="Arial"/>
              </w:rPr>
              <w:t>Kursleiter ist gleichzeitig auch Zusatzkraft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FB62</w:t>
            </w:r>
          </w:p>
        </w:tc>
        <w:tc>
          <w:tcPr>
            <w:tcW w:w="8222" w:type="dxa"/>
          </w:tcPr>
          <w:p>
            <w:pPr>
              <w:spacing w:before="60" w:after="60"/>
              <w:rPr>
                <w:rFonts w:ascii="Arial" w:hAnsi="Arial" w:cs="Arial"/>
              </w:rPr>
            </w:pPr>
            <w:r>
              <w:rPr>
                <w:rFonts w:ascii="Arial" w:hAnsi="Arial" w:cs="Arial"/>
              </w:rPr>
              <w:t>Fragwürdiges Unterrichtsfach. Bitte prüfen!</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47" w:name="_Toc97800208"/>
      <w:r>
        <w:rPr>
          <w:rFonts w:ascii="Arial" w:hAnsi="Arial" w:cs="Arial"/>
          <w:b w:val="0"/>
          <w:color w:val="auto"/>
          <w:sz w:val="28"/>
          <w:szCs w:val="28"/>
        </w:rPr>
        <w:t>SDB_SCHUELERABITURDATEN</w:t>
      </w:r>
      <w:bookmarkEnd w:id="47"/>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G01</w:t>
            </w:r>
          </w:p>
        </w:tc>
        <w:tc>
          <w:tcPr>
            <w:tcW w:w="8222" w:type="dxa"/>
          </w:tcPr>
          <w:p>
            <w:pPr>
              <w:spacing w:before="60" w:after="60"/>
              <w:rPr>
                <w:rFonts w:ascii="Arial" w:hAnsi="Arial" w:cs="Arial"/>
              </w:rPr>
            </w:pPr>
            <w:r>
              <w:rPr>
                <w:rFonts w:ascii="Arial" w:hAnsi="Arial" w:cs="Arial"/>
              </w:rPr>
              <w:t>Angaben zum Abitur fehlen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G02</w:t>
            </w:r>
          </w:p>
        </w:tc>
        <w:tc>
          <w:tcPr>
            <w:tcW w:w="8222" w:type="dxa"/>
          </w:tcPr>
          <w:p>
            <w:pPr>
              <w:spacing w:before="60" w:after="60"/>
              <w:rPr>
                <w:rFonts w:ascii="Arial" w:hAnsi="Arial" w:cs="Arial"/>
              </w:rPr>
            </w:pPr>
            <w:r>
              <w:rPr>
                <w:rFonts w:ascii="Arial" w:hAnsi="Arial" w:cs="Arial"/>
              </w:rPr>
              <w:t>Es sind Abiturdaten vorhanden, obwohl der Schüler keinen passenden Abschluss hat. Bitte prüfen.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G31</w:t>
            </w:r>
          </w:p>
        </w:tc>
        <w:tc>
          <w:tcPr>
            <w:tcW w:w="8222" w:type="dxa"/>
          </w:tcPr>
          <w:p>
            <w:pPr>
              <w:spacing w:before="60" w:after="60"/>
              <w:rPr>
                <w:rFonts w:ascii="Arial" w:hAnsi="Arial" w:cs="Arial"/>
              </w:rPr>
            </w:pPr>
            <w:r>
              <w:rPr>
                <w:rFonts w:ascii="Arial" w:hAnsi="Arial" w:cs="Arial"/>
              </w:rPr>
              <w:t>Angaben zum Abitur fehlen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G35</w:t>
            </w:r>
          </w:p>
        </w:tc>
        <w:tc>
          <w:tcPr>
            <w:tcW w:w="8222" w:type="dxa"/>
          </w:tcPr>
          <w:p>
            <w:pPr>
              <w:spacing w:before="60" w:after="60"/>
              <w:rPr>
                <w:rFonts w:ascii="Arial" w:hAnsi="Arial" w:cs="Arial"/>
              </w:rPr>
            </w:pPr>
            <w:r>
              <w:rPr>
                <w:rFonts w:ascii="Arial" w:hAnsi="Arial" w:cs="Arial"/>
              </w:rPr>
              <w:t>Abschlussart bei dieser Schulgliederung unzulässig!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G56</w:t>
            </w:r>
          </w:p>
        </w:tc>
        <w:tc>
          <w:tcPr>
            <w:tcW w:w="8222" w:type="dxa"/>
          </w:tcPr>
          <w:p>
            <w:pPr>
              <w:spacing w:before="60" w:after="60"/>
              <w:rPr>
                <w:rFonts w:ascii="Arial" w:hAnsi="Arial" w:cs="Arial"/>
              </w:rPr>
            </w:pPr>
            <w:r>
              <w:rPr>
                <w:rFonts w:ascii="Arial" w:hAnsi="Arial" w:cs="Arial"/>
              </w:rPr>
              <w:t>Bei “nicht bestandener Prüfung“, “nicht zur Prüfung zugelassen“ und bei “freiwilligem Rücktritt von der Prüfung“ darf keine “Durchschnittsnote“ eingetragen werden.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G57</w:t>
            </w:r>
          </w:p>
        </w:tc>
        <w:tc>
          <w:tcPr>
            <w:tcW w:w="8222" w:type="dxa"/>
          </w:tcPr>
          <w:p>
            <w:pPr>
              <w:spacing w:before="60" w:after="60"/>
              <w:rPr>
                <w:rFonts w:ascii="Arial" w:hAnsi="Arial" w:cs="Arial"/>
              </w:rPr>
            </w:pPr>
            <w:r>
              <w:rPr>
                <w:rFonts w:ascii="Arial" w:hAnsi="Arial" w:cs="Arial"/>
              </w:rPr>
              <w:t>Das erste Leistungsfach (erstes Abiturfach) enthält nicht eine  fortgeführte Fremdsprache oder Mathematik oder eine Naturwissenschaft (Physik, Biologie, Chemie, Informatik, Technik) oder Deutsch (§ 12 Abs. 4 APO - GOSt/ § 36 Abs. 4 APO - Wbk).</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G58</w:t>
            </w:r>
          </w:p>
        </w:tc>
        <w:tc>
          <w:tcPr>
            <w:tcW w:w="8222" w:type="dxa"/>
          </w:tcPr>
          <w:p>
            <w:pPr>
              <w:spacing w:before="60" w:after="60"/>
              <w:rPr>
                <w:rFonts w:ascii="Arial" w:hAnsi="Arial" w:cs="Arial"/>
              </w:rPr>
            </w:pPr>
            <w:r>
              <w:rPr>
                <w:rFonts w:ascii="Arial" w:hAnsi="Arial" w:cs="Arial"/>
              </w:rPr>
              <w:t>Ist Deutsch erstes Leistungsfach (erstes Abiturfach) muss Mathematik oder eine Fremdsprache unter den vier Abiturfächern sein (§ 12 Abs. 4 APO - GOSt/ § 37 Abs. 1 APO-Wbk)</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G59</w:t>
            </w:r>
          </w:p>
        </w:tc>
        <w:tc>
          <w:tcPr>
            <w:tcW w:w="8222" w:type="dxa"/>
          </w:tcPr>
          <w:p>
            <w:pPr>
              <w:spacing w:before="60" w:after="60"/>
              <w:rPr>
                <w:rFonts w:ascii="Arial" w:hAnsi="Arial" w:cs="Arial"/>
              </w:rPr>
            </w:pPr>
            <w:r>
              <w:rPr>
                <w:rFonts w:ascii="Arial" w:hAnsi="Arial" w:cs="Arial"/>
              </w:rPr>
              <w:t>Die Kombination von Leistungskursen in Chemie (Fach: CH) und Ernährungslehre (Fach: EL) ist nicht möglich (VV zu § 12, Ziffer 12.3 VVzAPO-GOSt).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G61</w:t>
            </w:r>
          </w:p>
        </w:tc>
        <w:tc>
          <w:tcPr>
            <w:tcW w:w="8222" w:type="dxa"/>
          </w:tcPr>
          <w:p>
            <w:pPr>
              <w:spacing w:before="60" w:after="60"/>
              <w:rPr>
                <w:rFonts w:ascii="Arial" w:hAnsi="Arial" w:cs="Arial"/>
              </w:rPr>
            </w:pPr>
            <w:r>
              <w:rPr>
                <w:rFonts w:ascii="Arial" w:hAnsi="Arial" w:cs="Arial"/>
              </w:rPr>
              <w:t>Das Geburtsjahr des Schülers ist fragwürdig. Bitte prüfen!</w:t>
            </w:r>
          </w:p>
        </w:tc>
      </w:tr>
    </w:tbl>
    <w:p>
      <w:pPr>
        <w:spacing w:after="0"/>
        <w:rPr>
          <w:rFonts w:ascii="Arial" w:hAnsi="Arial" w:cs="Arial"/>
        </w:rPr>
      </w:pPr>
    </w:p>
    <w:p>
      <w:pPr>
        <w:rPr>
          <w:rFonts w:ascii="Arial" w:hAnsi="Arial" w:cs="Arial"/>
        </w:rPr>
      </w:pPr>
      <w:r>
        <w:rPr>
          <w:rFonts w:ascii="Arial" w:hAnsi="Arial" w:cs="Arial"/>
        </w:rPr>
        <w:br w:type="page"/>
      </w:r>
    </w:p>
    <w:p>
      <w:pPr>
        <w:spacing w:after="0"/>
        <w:rPr>
          <w:rFonts w:ascii="Arial" w:hAnsi="Arial" w:cs="Arial"/>
        </w:rPr>
      </w:pPr>
    </w:p>
    <w:p>
      <w:pPr>
        <w:pStyle w:val="Heading2"/>
        <w:spacing w:before="0"/>
        <w:rPr>
          <w:rFonts w:ascii="Arial" w:hAnsi="Arial" w:cs="Arial"/>
          <w:b w:val="0"/>
          <w:color w:val="auto"/>
          <w:sz w:val="28"/>
          <w:szCs w:val="28"/>
        </w:rPr>
      </w:pPr>
      <w:bookmarkStart w:id="48" w:name="_Toc97800209"/>
      <w:r>
        <w:rPr>
          <w:rFonts w:ascii="Arial" w:hAnsi="Arial" w:cs="Arial"/>
          <w:b w:val="0"/>
          <w:color w:val="auto"/>
          <w:sz w:val="28"/>
          <w:szCs w:val="28"/>
        </w:rPr>
        <w:t>SDB_SCHUELERSPRACHENFOLGE</w:t>
      </w:r>
      <w:bookmarkEnd w:id="48"/>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E50</w:t>
            </w:r>
          </w:p>
        </w:tc>
        <w:tc>
          <w:tcPr>
            <w:tcW w:w="8222" w:type="dxa"/>
          </w:tcPr>
          <w:p>
            <w:pPr>
              <w:spacing w:before="60" w:after="60"/>
              <w:rPr>
                <w:rFonts w:ascii="Arial" w:hAnsi="Arial" w:cs="Arial"/>
              </w:rPr>
            </w:pPr>
            <w:r>
              <w:rPr>
                <w:rFonts w:ascii="Arial" w:hAnsi="Arial" w:cs="Arial"/>
              </w:rPr>
              <w:t>Laufbahninfo, Sprachenfolge redudant bei Grund-, Haupt-, Volks-, Förderschulen, Waldorfschulen, Weiterbildungskollegs!</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E51</w:t>
            </w:r>
          </w:p>
        </w:tc>
        <w:tc>
          <w:tcPr>
            <w:tcW w:w="8222" w:type="dxa"/>
          </w:tcPr>
          <w:p>
            <w:pPr>
              <w:spacing w:before="60" w:after="60"/>
              <w:rPr>
                <w:rFonts w:ascii="Arial" w:hAnsi="Arial" w:cs="Arial"/>
              </w:rPr>
            </w:pPr>
            <w:r>
              <w:rPr>
                <w:rFonts w:ascii="Arial" w:hAnsi="Arial" w:cs="Arial"/>
              </w:rPr>
              <w:t>Laufbahninfo, Sprachenfolge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E52</w:t>
            </w:r>
          </w:p>
        </w:tc>
        <w:tc>
          <w:tcPr>
            <w:tcW w:w="8222" w:type="dxa"/>
          </w:tcPr>
          <w:p>
            <w:pPr>
              <w:spacing w:before="60" w:after="60"/>
              <w:rPr>
                <w:rFonts w:ascii="Arial" w:hAnsi="Arial" w:cs="Arial"/>
              </w:rPr>
            </w:pPr>
            <w:r>
              <w:rPr>
                <w:rFonts w:ascii="Arial" w:hAnsi="Arial" w:cs="Arial"/>
              </w:rPr>
              <w:t>Laufbahninfo, Sprachenfolge: SCHÜLER-ID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E53</w:t>
            </w:r>
          </w:p>
        </w:tc>
        <w:tc>
          <w:tcPr>
            <w:tcW w:w="8222" w:type="dxa"/>
          </w:tcPr>
          <w:p>
            <w:pPr>
              <w:spacing w:before="60" w:after="60"/>
              <w:rPr>
                <w:rFonts w:ascii="Arial" w:hAnsi="Arial" w:cs="Arial"/>
              </w:rPr>
            </w:pPr>
            <w:r>
              <w:rPr>
                <w:rFonts w:ascii="Arial" w:hAnsi="Arial" w:cs="Arial"/>
              </w:rPr>
              <w:t>Sprachenfolge: Fach-ID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E54</w:t>
            </w:r>
          </w:p>
        </w:tc>
        <w:tc>
          <w:tcPr>
            <w:tcW w:w="8222" w:type="dxa"/>
          </w:tcPr>
          <w:p>
            <w:pPr>
              <w:spacing w:before="60" w:after="60"/>
              <w:rPr>
                <w:rFonts w:ascii="Arial" w:hAnsi="Arial" w:cs="Arial"/>
              </w:rPr>
            </w:pPr>
            <w:r>
              <w:rPr>
                <w:rFonts w:ascii="Arial" w:hAnsi="Arial" w:cs="Arial"/>
              </w:rPr>
              <w:t>Laufbahninfo, Sprachenfolge: "Jahrgangsstufe Beginn Fremdsprache"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E55</w:t>
            </w:r>
          </w:p>
        </w:tc>
        <w:tc>
          <w:tcPr>
            <w:tcW w:w="8222" w:type="dxa"/>
          </w:tcPr>
          <w:p>
            <w:pPr>
              <w:spacing w:before="60" w:after="60"/>
              <w:rPr>
                <w:rFonts w:ascii="Arial" w:hAnsi="Arial" w:cs="Arial"/>
              </w:rPr>
            </w:pPr>
            <w:r>
              <w:rPr>
                <w:rFonts w:ascii="Arial" w:hAnsi="Arial" w:cs="Arial"/>
              </w:rPr>
              <w:t>Laufbahninfo, Sprachenfolge: "Jahrgangsstufe Ende Fremdsprache"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E56</w:t>
            </w:r>
          </w:p>
        </w:tc>
        <w:tc>
          <w:tcPr>
            <w:tcW w:w="8222" w:type="dxa"/>
          </w:tcPr>
          <w:p>
            <w:pPr>
              <w:spacing w:before="60" w:after="60"/>
              <w:rPr>
                <w:rFonts w:ascii="Arial" w:hAnsi="Arial" w:cs="Arial"/>
              </w:rPr>
            </w:pPr>
            <w:r>
              <w:rPr>
                <w:rFonts w:ascii="Arial" w:hAnsi="Arial" w:cs="Arial"/>
              </w:rPr>
              <w:t>Laufbahninfo, Sprachenfolge: Ungültige  Anzahl  "Reihenfolge der Sprache"</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E57</w:t>
            </w:r>
          </w:p>
        </w:tc>
        <w:tc>
          <w:tcPr>
            <w:tcW w:w="8222" w:type="dxa"/>
          </w:tcPr>
          <w:p>
            <w:pPr>
              <w:spacing w:before="60" w:after="60"/>
              <w:rPr>
                <w:rFonts w:ascii="Arial" w:hAnsi="Arial" w:cs="Arial"/>
              </w:rPr>
            </w:pPr>
            <w:r>
              <w:rPr>
                <w:rFonts w:ascii="Arial" w:hAnsi="Arial" w:cs="Arial"/>
              </w:rPr>
              <w:t>Laufbahninfo, Sprachenfolge: "Jahrgangsstufe Beginn der Fremdsprache" und "Jahrgangsstufe Ende der Fremdsprache" nicht unterschiedlich!</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E58</w:t>
            </w:r>
          </w:p>
        </w:tc>
        <w:tc>
          <w:tcPr>
            <w:tcW w:w="8222" w:type="dxa"/>
          </w:tcPr>
          <w:p>
            <w:pPr>
              <w:spacing w:before="60" w:after="60"/>
              <w:rPr>
                <w:rFonts w:ascii="Arial" w:hAnsi="Arial" w:cs="Arial"/>
              </w:rPr>
            </w:pPr>
            <w:r>
              <w:rPr>
                <w:rFonts w:ascii="Arial" w:hAnsi="Arial" w:cs="Arial"/>
              </w:rPr>
              <w:t>Laufbahninfo, Sprachenfolge: Erste Fremdsprache nicht "Englisch"</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E59</w:t>
            </w:r>
          </w:p>
        </w:tc>
        <w:tc>
          <w:tcPr>
            <w:tcW w:w="8222" w:type="dxa"/>
          </w:tcPr>
          <w:p>
            <w:pPr>
              <w:spacing w:before="60" w:after="60"/>
              <w:rPr>
                <w:rFonts w:ascii="Arial" w:hAnsi="Arial" w:cs="Arial"/>
              </w:rPr>
            </w:pPr>
            <w:r>
              <w:rPr>
                <w:rFonts w:ascii="Arial" w:hAnsi="Arial" w:cs="Arial"/>
              </w:rPr>
              <w:t>Laufbahninfo, Sprachenfolge: "Englisch" kann nicht zweite, dritte ff. Fremdsprache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E60</w:t>
            </w:r>
          </w:p>
        </w:tc>
        <w:tc>
          <w:tcPr>
            <w:tcW w:w="8222" w:type="dxa"/>
          </w:tcPr>
          <w:p>
            <w:pPr>
              <w:spacing w:before="60" w:after="60"/>
              <w:rPr>
                <w:rFonts w:ascii="Arial" w:hAnsi="Arial" w:cs="Arial"/>
              </w:rPr>
            </w:pPr>
            <w:r>
              <w:rPr>
                <w:rFonts w:ascii="Arial" w:hAnsi="Arial" w:cs="Arial"/>
              </w:rPr>
              <w:t>Laufbahninfo, Sprachenfolge: "Jahrgangsstufe Beginn erste Fremdsprache"  nicht Klasse 05</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49" w:name="_Toc97800210"/>
      <w:r>
        <w:rPr>
          <w:rFonts w:ascii="Arial" w:hAnsi="Arial" w:cs="Arial"/>
          <w:b w:val="0"/>
          <w:color w:val="auto"/>
          <w:sz w:val="28"/>
          <w:szCs w:val="28"/>
        </w:rPr>
        <w:t>SDB_KURSE</w:t>
      </w:r>
      <w:bookmarkEnd w:id="49"/>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LKL1</w:t>
            </w:r>
          </w:p>
        </w:tc>
        <w:tc>
          <w:tcPr>
            <w:tcW w:w="8222" w:type="dxa"/>
          </w:tcPr>
          <w:p>
            <w:pPr>
              <w:spacing w:before="60" w:after="60"/>
              <w:rPr>
                <w:rFonts w:ascii="Arial" w:hAnsi="Arial" w:cs="Arial"/>
              </w:rPr>
            </w:pPr>
            <w:r>
              <w:rPr>
                <w:rFonts w:ascii="Arial" w:hAnsi="Arial" w:cs="Arial"/>
              </w:rPr>
              <w:t>Kurs-ID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LKL2</w:t>
            </w:r>
          </w:p>
        </w:tc>
        <w:tc>
          <w:tcPr>
            <w:tcW w:w="8222" w:type="dxa"/>
          </w:tcPr>
          <w:p>
            <w:pPr>
              <w:spacing w:before="60" w:after="60"/>
              <w:rPr>
                <w:rFonts w:ascii="Arial" w:hAnsi="Arial" w:cs="Arial"/>
              </w:rPr>
            </w:pPr>
            <w:r>
              <w:rPr>
                <w:rFonts w:ascii="Arial" w:hAnsi="Arial" w:cs="Arial"/>
              </w:rPr>
              <w:t>Fach-ID fehlt/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LKL3</w:t>
            </w:r>
          </w:p>
        </w:tc>
        <w:tc>
          <w:tcPr>
            <w:tcW w:w="8222" w:type="dxa"/>
          </w:tcPr>
          <w:p>
            <w:pPr>
              <w:spacing w:before="60" w:after="60"/>
              <w:rPr>
                <w:rFonts w:ascii="Arial" w:hAnsi="Arial" w:cs="Arial"/>
              </w:rPr>
            </w:pPr>
            <w:r>
              <w:rPr>
                <w:rFonts w:ascii="Arial" w:hAnsi="Arial" w:cs="Arial"/>
              </w:rPr>
              <w:t>Kursart Allgemein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LKL4</w:t>
            </w:r>
          </w:p>
        </w:tc>
        <w:tc>
          <w:tcPr>
            <w:tcW w:w="8222" w:type="dxa"/>
          </w:tcPr>
          <w:p>
            <w:pPr>
              <w:spacing w:before="60" w:after="60"/>
              <w:rPr>
                <w:rFonts w:ascii="Arial" w:hAnsi="Arial" w:cs="Arial"/>
              </w:rPr>
            </w:pPr>
            <w:r>
              <w:rPr>
                <w:rFonts w:ascii="Arial" w:hAnsi="Arial" w:cs="Arial"/>
              </w:rPr>
              <w:t>Wochenstunden fehlt/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LKL5</w:t>
            </w:r>
          </w:p>
        </w:tc>
        <w:tc>
          <w:tcPr>
            <w:tcW w:w="8222" w:type="dxa"/>
          </w:tcPr>
          <w:p>
            <w:pPr>
              <w:spacing w:before="60" w:after="60"/>
              <w:rPr>
                <w:rFonts w:ascii="Arial" w:hAnsi="Arial" w:cs="Arial"/>
              </w:rPr>
            </w:pPr>
            <w:r>
              <w:rPr>
                <w:rFonts w:ascii="Arial" w:hAnsi="Arial" w:cs="Arial"/>
              </w:rPr>
              <w:t>Wochenstunden des Kursleiters fehlt/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LKL6</w:t>
            </w:r>
          </w:p>
        </w:tc>
        <w:tc>
          <w:tcPr>
            <w:tcW w:w="8222" w:type="dxa"/>
          </w:tcPr>
          <w:p>
            <w:pPr>
              <w:spacing w:before="60" w:after="60"/>
              <w:rPr>
                <w:rFonts w:ascii="Arial" w:hAnsi="Arial" w:cs="Arial"/>
              </w:rPr>
            </w:pPr>
            <w:r>
              <w:rPr>
                <w:rFonts w:ascii="Arial" w:hAnsi="Arial" w:cs="Arial"/>
              </w:rPr>
              <w:t>Lehrer-ID</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LKL7</w:t>
            </w:r>
          </w:p>
        </w:tc>
        <w:tc>
          <w:tcPr>
            <w:tcW w:w="8222" w:type="dxa"/>
          </w:tcPr>
          <w:p>
            <w:pPr>
              <w:spacing w:before="60" w:after="60"/>
              <w:rPr>
                <w:rFonts w:ascii="Arial" w:hAnsi="Arial" w:cs="Arial"/>
              </w:rPr>
            </w:pPr>
            <w:r>
              <w:rPr>
                <w:rFonts w:ascii="Arial" w:hAnsi="Arial" w:cs="Arial"/>
              </w:rPr>
              <w:t>"Wochenstunden" und "Wochenstunden des Kursleiters" stimmen bei Unterricht im Klassenverband nicht überein</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50" w:name="_Toc97800211"/>
      <w:r>
        <w:rPr>
          <w:rFonts w:ascii="Arial" w:hAnsi="Arial" w:cs="Arial"/>
          <w:b w:val="0"/>
          <w:color w:val="auto"/>
          <w:sz w:val="28"/>
          <w:szCs w:val="28"/>
        </w:rPr>
        <w:t>SDB_KURSLEHRER</w:t>
      </w:r>
      <w:bookmarkEnd w:id="50"/>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LKU1</w:t>
            </w:r>
          </w:p>
        </w:tc>
        <w:tc>
          <w:tcPr>
            <w:tcW w:w="8222" w:type="dxa"/>
          </w:tcPr>
          <w:p>
            <w:pPr>
              <w:spacing w:before="60" w:after="60"/>
              <w:rPr>
                <w:rFonts w:ascii="Arial" w:hAnsi="Arial" w:cs="Arial"/>
              </w:rPr>
            </w:pPr>
            <w:r>
              <w:rPr>
                <w:rFonts w:ascii="Arial" w:hAnsi="Arial" w:cs="Arial"/>
              </w:rPr>
              <w:t>Kurs-ID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LKU2</w:t>
            </w:r>
          </w:p>
        </w:tc>
        <w:tc>
          <w:tcPr>
            <w:tcW w:w="8222" w:type="dxa"/>
          </w:tcPr>
          <w:p>
            <w:pPr>
              <w:spacing w:before="60" w:after="60"/>
              <w:rPr>
                <w:rFonts w:ascii="Arial" w:hAnsi="Arial" w:cs="Arial"/>
              </w:rPr>
            </w:pPr>
            <w:r>
              <w:rPr>
                <w:rFonts w:ascii="Arial" w:hAnsi="Arial" w:cs="Arial"/>
              </w:rPr>
              <w:t>Lehrer-ID fehlt/fehlerhaft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LKU3</w:t>
            </w:r>
          </w:p>
        </w:tc>
        <w:tc>
          <w:tcPr>
            <w:tcW w:w="8222" w:type="dxa"/>
          </w:tcPr>
          <w:p>
            <w:pPr>
              <w:spacing w:before="60" w:after="60"/>
              <w:rPr>
                <w:rFonts w:ascii="Arial" w:hAnsi="Arial" w:cs="Arial"/>
              </w:rPr>
            </w:pPr>
            <w:r>
              <w:rPr>
                <w:rFonts w:ascii="Arial" w:hAnsi="Arial" w:cs="Arial"/>
              </w:rPr>
              <w:t>Anteil in Stunden am Kurs fehlt/fehlerhaft</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51" w:name="_Toc97800212"/>
      <w:r>
        <w:rPr>
          <w:rFonts w:ascii="Arial" w:hAnsi="Arial" w:cs="Arial"/>
          <w:b w:val="0"/>
          <w:color w:val="auto"/>
          <w:sz w:val="28"/>
          <w:szCs w:val="28"/>
        </w:rPr>
        <w:t>SDB_LEHRER</w:t>
      </w:r>
      <w:bookmarkEnd w:id="51"/>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LBA05</w:t>
            </w:r>
          </w:p>
        </w:tc>
        <w:tc>
          <w:tcPr>
            <w:tcW w:w="8222" w:type="dxa"/>
          </w:tcPr>
          <w:p>
            <w:pPr>
              <w:spacing w:before="60" w:after="60"/>
              <w:rPr>
                <w:rFonts w:ascii="Arial" w:hAnsi="Arial" w:cs="Arial"/>
              </w:rPr>
            </w:pPr>
            <w:r>
              <w:rPr>
                <w:rFonts w:ascii="Arial" w:hAnsi="Arial" w:cs="Arial"/>
              </w:rPr>
              <w:t>Lehrkräfte/ Basisdaten: Staatsangehörigkeit fehlt oder fehlerhaft.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LBA10</w:t>
            </w:r>
          </w:p>
        </w:tc>
        <w:tc>
          <w:tcPr>
            <w:tcW w:w="8222" w:type="dxa"/>
          </w:tcPr>
          <w:p>
            <w:pPr>
              <w:spacing w:before="60" w:after="60"/>
              <w:rPr>
                <w:rFonts w:ascii="Arial" w:hAnsi="Arial" w:cs="Arial"/>
              </w:rPr>
            </w:pPr>
            <w:r>
              <w:rPr>
                <w:rFonts w:ascii="Arial" w:hAnsi="Arial" w:cs="Arial"/>
              </w:rPr>
              <w:t>Unzulässige Identnummer (Soweit bekannt, bitte nachtragen!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LBA11</w:t>
            </w:r>
          </w:p>
        </w:tc>
        <w:tc>
          <w:tcPr>
            <w:tcW w:w="8222" w:type="dxa"/>
          </w:tcPr>
          <w:p>
            <w:pPr>
              <w:spacing w:before="60" w:after="60"/>
              <w:rPr>
                <w:rFonts w:ascii="Arial" w:hAnsi="Arial" w:cs="Arial"/>
              </w:rPr>
            </w:pPr>
            <w:r>
              <w:rPr>
                <w:rFonts w:ascii="Arial" w:hAnsi="Arial" w:cs="Arial"/>
              </w:rPr>
              <w:t>Zugangsdatum und Zugangsgrund nicht gleichzeitig besetzt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LBA12</w:t>
            </w:r>
          </w:p>
        </w:tc>
        <w:tc>
          <w:tcPr>
            <w:tcW w:w="8222" w:type="dxa"/>
          </w:tcPr>
          <w:p>
            <w:pPr>
              <w:spacing w:before="60" w:after="60"/>
              <w:rPr>
                <w:rFonts w:ascii="Arial" w:hAnsi="Arial" w:cs="Arial"/>
              </w:rPr>
            </w:pPr>
            <w:r>
              <w:rPr>
                <w:rFonts w:ascii="Arial" w:hAnsi="Arial" w:cs="Arial"/>
              </w:rPr>
              <w:t>Zugangsdatum muss zwischen 01.08.2007 und 31.07.2008 liegen.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LBA13</w:t>
            </w:r>
          </w:p>
        </w:tc>
        <w:tc>
          <w:tcPr>
            <w:tcW w:w="8222" w:type="dxa"/>
          </w:tcPr>
          <w:p>
            <w:pPr>
              <w:spacing w:before="60" w:after="60"/>
              <w:rPr>
                <w:rFonts w:ascii="Arial" w:hAnsi="Arial" w:cs="Arial"/>
              </w:rPr>
            </w:pPr>
            <w:r>
              <w:rPr>
                <w:rFonts w:ascii="Arial" w:hAnsi="Arial" w:cs="Arial"/>
              </w:rPr>
              <w:t>Unzulässiger Zugangsgrund.</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LBA14</w:t>
            </w:r>
          </w:p>
        </w:tc>
        <w:tc>
          <w:tcPr>
            <w:tcW w:w="8222" w:type="dxa"/>
          </w:tcPr>
          <w:p>
            <w:pPr>
              <w:spacing w:before="60" w:after="60"/>
              <w:rPr>
                <w:rFonts w:ascii="Arial" w:hAnsi="Arial" w:cs="Arial"/>
              </w:rPr>
            </w:pPr>
            <w:r>
              <w:rPr>
                <w:rFonts w:ascii="Arial" w:hAnsi="Arial" w:cs="Arial"/>
              </w:rPr>
              <w:t>Abgangsdatum und Abgangsgrund nicht gleichzeitig besetzt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LBA15</w:t>
            </w:r>
          </w:p>
        </w:tc>
        <w:tc>
          <w:tcPr>
            <w:tcW w:w="8222" w:type="dxa"/>
          </w:tcPr>
          <w:p>
            <w:pPr>
              <w:spacing w:before="60" w:after="60"/>
              <w:rPr>
                <w:rFonts w:ascii="Arial" w:hAnsi="Arial" w:cs="Arial"/>
              </w:rPr>
            </w:pPr>
            <w:r>
              <w:rPr>
                <w:rFonts w:ascii="Arial" w:hAnsi="Arial" w:cs="Arial"/>
              </w:rPr>
              <w:t>Abgangsdatum muss zwischen 01.08.2007 und 31.07.2008 liegen.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LBA16</w:t>
            </w:r>
          </w:p>
        </w:tc>
        <w:tc>
          <w:tcPr>
            <w:tcW w:w="8222" w:type="dxa"/>
          </w:tcPr>
          <w:p>
            <w:pPr>
              <w:spacing w:before="60" w:after="60"/>
              <w:rPr>
                <w:rFonts w:ascii="Arial" w:hAnsi="Arial" w:cs="Arial"/>
              </w:rPr>
            </w:pPr>
            <w:r>
              <w:rPr>
                <w:rFonts w:ascii="Arial" w:hAnsi="Arial" w:cs="Arial"/>
              </w:rPr>
              <w:t>Unzulässiger Abgangsgrund.</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LBA17</w:t>
            </w:r>
          </w:p>
        </w:tc>
        <w:tc>
          <w:tcPr>
            <w:tcW w:w="8222" w:type="dxa"/>
          </w:tcPr>
          <w:p>
            <w:pPr>
              <w:spacing w:before="60" w:after="60"/>
              <w:rPr>
                <w:rFonts w:ascii="Arial" w:hAnsi="Arial" w:cs="Arial"/>
              </w:rPr>
            </w:pPr>
            <w:r>
              <w:rPr>
                <w:rFonts w:ascii="Arial" w:hAnsi="Arial" w:cs="Arial"/>
              </w:rPr>
              <w:t>Zugangsdatum und Abgangsdatum dürfen nicht gleichzeitig besetzt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LBA18</w:t>
            </w:r>
          </w:p>
        </w:tc>
        <w:tc>
          <w:tcPr>
            <w:tcW w:w="8222" w:type="dxa"/>
          </w:tcPr>
          <w:p>
            <w:pPr>
              <w:spacing w:before="60" w:after="60"/>
              <w:rPr>
                <w:rFonts w:ascii="Arial" w:hAnsi="Arial" w:cs="Arial"/>
              </w:rPr>
            </w:pPr>
            <w:r>
              <w:rPr>
                <w:rFonts w:ascii="Arial" w:hAnsi="Arial" w:cs="Arial"/>
              </w:rPr>
              <w:t>Angabe zur Schulleitung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LBA19</w:t>
            </w:r>
          </w:p>
        </w:tc>
        <w:tc>
          <w:tcPr>
            <w:tcW w:w="8222" w:type="dxa"/>
          </w:tcPr>
          <w:p>
            <w:pPr>
              <w:spacing w:before="60" w:after="60"/>
              <w:rPr>
                <w:rFonts w:ascii="Arial" w:hAnsi="Arial" w:cs="Arial"/>
              </w:rPr>
            </w:pPr>
            <w:r>
              <w:rPr>
                <w:rFonts w:ascii="Arial" w:hAnsi="Arial" w:cs="Arial"/>
              </w:rPr>
              <w:t>Für beamtete Lehrer darf nur in Ausnahmefällen eine Ausl. Staatsangehörigkeit eingetragen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LZD01</w:t>
            </w:r>
          </w:p>
        </w:tc>
        <w:tc>
          <w:tcPr>
            <w:tcW w:w="8222" w:type="dxa"/>
          </w:tcPr>
          <w:p>
            <w:pPr>
              <w:spacing w:before="60" w:after="60"/>
              <w:rPr>
                <w:rFonts w:ascii="Arial" w:hAnsi="Arial" w:cs="Arial"/>
              </w:rPr>
            </w:pPr>
            <w:r>
              <w:rPr>
                <w:rFonts w:ascii="Arial" w:hAnsi="Arial" w:cs="Arial"/>
              </w:rPr>
              <w:t>Unzulässiges Rechtsverhältnis</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LZD02</w:t>
            </w:r>
          </w:p>
        </w:tc>
        <w:tc>
          <w:tcPr>
            <w:tcW w:w="8222" w:type="dxa"/>
          </w:tcPr>
          <w:p>
            <w:pPr>
              <w:spacing w:before="60" w:after="60"/>
              <w:rPr>
                <w:rFonts w:ascii="Arial" w:hAnsi="Arial" w:cs="Arial"/>
              </w:rPr>
            </w:pPr>
            <w:r>
              <w:rPr>
                <w:rFonts w:ascii="Arial" w:hAnsi="Arial" w:cs="Arial"/>
              </w:rPr>
              <w:t>Unzulässige Beschäftigungsart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LZD03</w:t>
            </w:r>
          </w:p>
        </w:tc>
        <w:tc>
          <w:tcPr>
            <w:tcW w:w="8222" w:type="dxa"/>
          </w:tcPr>
          <w:p>
            <w:pPr>
              <w:spacing w:before="60" w:after="60"/>
              <w:rPr>
                <w:rFonts w:ascii="Arial" w:hAnsi="Arial" w:cs="Arial"/>
              </w:rPr>
            </w:pPr>
            <w:r>
              <w:rPr>
                <w:rFonts w:ascii="Arial" w:hAnsi="Arial" w:cs="Arial"/>
              </w:rPr>
              <w:t>Unzulässiger Einsatzstatus</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LZD04</w:t>
            </w:r>
          </w:p>
        </w:tc>
        <w:tc>
          <w:tcPr>
            <w:tcW w:w="8222" w:type="dxa"/>
          </w:tcPr>
          <w:p>
            <w:pPr>
              <w:spacing w:before="60" w:after="60"/>
              <w:rPr>
                <w:rFonts w:ascii="Arial" w:hAnsi="Arial" w:cs="Arial"/>
              </w:rPr>
            </w:pPr>
            <w:r>
              <w:rPr>
                <w:rFonts w:ascii="Arial" w:hAnsi="Arial" w:cs="Arial"/>
              </w:rPr>
              <w:t>Unterricht muss ganzzahlig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LZD05</w:t>
            </w:r>
          </w:p>
        </w:tc>
        <w:tc>
          <w:tcPr>
            <w:tcW w:w="8222" w:type="dxa"/>
          </w:tcPr>
          <w:p>
            <w:pPr>
              <w:spacing w:before="60" w:after="60"/>
              <w:rPr>
                <w:rFonts w:ascii="Arial" w:hAnsi="Arial" w:cs="Arial"/>
              </w:rPr>
            </w:pPr>
            <w:r>
              <w:rPr>
                <w:rFonts w:ascii="Arial" w:hAnsi="Arial" w:cs="Arial"/>
              </w:rPr>
              <w:t>Pflichtstundensoll darf nicht 0.00 Stunden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LZD06</w:t>
            </w:r>
          </w:p>
        </w:tc>
        <w:tc>
          <w:tcPr>
            <w:tcW w:w="8222" w:type="dxa"/>
          </w:tcPr>
          <w:p>
            <w:pPr>
              <w:spacing w:before="60" w:after="60"/>
              <w:rPr>
                <w:rFonts w:ascii="Arial" w:hAnsi="Arial" w:cs="Arial"/>
              </w:rPr>
            </w:pPr>
            <w:r>
              <w:rPr>
                <w:rFonts w:ascii="Arial" w:hAnsi="Arial" w:cs="Arial"/>
              </w:rPr>
              <w:t>Pflichtstundensoll darf nicht größer 41.00 Stunden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LZD07</w:t>
            </w:r>
          </w:p>
        </w:tc>
        <w:tc>
          <w:tcPr>
            <w:tcW w:w="8222" w:type="dxa"/>
          </w:tcPr>
          <w:p>
            <w:pPr>
              <w:spacing w:before="60" w:after="60"/>
              <w:rPr>
                <w:rFonts w:ascii="Arial" w:hAnsi="Arial" w:cs="Arial"/>
              </w:rPr>
            </w:pPr>
            <w:r>
              <w:rPr>
                <w:rFonts w:ascii="Arial" w:hAnsi="Arial" w:cs="Arial"/>
              </w:rPr>
              <w:t>Reststunden sind nicht 0.00.</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LZD08</w:t>
            </w:r>
          </w:p>
        </w:tc>
        <w:tc>
          <w:tcPr>
            <w:tcW w:w="8222" w:type="dxa"/>
          </w:tcPr>
          <w:p>
            <w:pPr>
              <w:spacing w:before="60" w:after="60"/>
              <w:rPr>
                <w:rFonts w:ascii="Arial" w:hAnsi="Arial" w:cs="Arial"/>
              </w:rPr>
            </w:pPr>
            <w:r>
              <w:rPr>
                <w:rFonts w:ascii="Arial" w:hAnsi="Arial" w:cs="Arial"/>
              </w:rPr>
              <w:t>Bei Einsatzstatus: Stammschule, nur hier tätig, muss die eigene Schule bei Stammschule eingetragen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LZD09</w:t>
            </w:r>
          </w:p>
        </w:tc>
        <w:tc>
          <w:tcPr>
            <w:tcW w:w="8222" w:type="dxa"/>
          </w:tcPr>
          <w:p>
            <w:pPr>
              <w:spacing w:before="60" w:after="60"/>
              <w:rPr>
                <w:rFonts w:ascii="Arial" w:hAnsi="Arial" w:cs="Arial"/>
              </w:rPr>
            </w:pPr>
            <w:r>
              <w:rPr>
                <w:rFonts w:ascii="Arial" w:hAnsi="Arial" w:cs="Arial"/>
              </w:rPr>
              <w:t>Bei Einsatzstatus: Stammschule, ganz oder teilweise auch an anderen Schulen tätig, muss die eigene Schule bei Stammschule eingetragen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LZD10</w:t>
            </w:r>
          </w:p>
        </w:tc>
        <w:tc>
          <w:tcPr>
            <w:tcW w:w="8222" w:type="dxa"/>
          </w:tcPr>
          <w:p>
            <w:pPr>
              <w:spacing w:before="60" w:after="60"/>
              <w:rPr>
                <w:rFonts w:ascii="Arial" w:hAnsi="Arial" w:cs="Arial"/>
              </w:rPr>
            </w:pPr>
            <w:r>
              <w:rPr>
                <w:rFonts w:ascii="Arial" w:hAnsi="Arial" w:cs="Arial"/>
              </w:rPr>
              <w:t>Bei Einsatzstatus: nicht Stammschule, aber auch hier tätig, darf nicht die eigene Schule bei Stammschule eingetragen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LZD11</w:t>
            </w:r>
          </w:p>
        </w:tc>
        <w:tc>
          <w:tcPr>
            <w:tcW w:w="8222" w:type="dxa"/>
          </w:tcPr>
          <w:p>
            <w:pPr>
              <w:spacing w:before="60" w:after="60"/>
              <w:rPr>
                <w:rFonts w:ascii="Arial" w:hAnsi="Arial" w:cs="Arial"/>
              </w:rPr>
            </w:pPr>
            <w:r>
              <w:rPr>
                <w:rFonts w:ascii="Arial" w:hAnsi="Arial" w:cs="Arial"/>
              </w:rPr>
              <w:t>Kombination aus Rechtsverhältnis und Beschäftigungsart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LZD12</w:t>
            </w:r>
          </w:p>
        </w:tc>
        <w:tc>
          <w:tcPr>
            <w:tcW w:w="8222" w:type="dxa"/>
          </w:tcPr>
          <w:p>
            <w:pPr>
              <w:spacing w:before="60" w:after="60"/>
              <w:rPr>
                <w:rFonts w:ascii="Arial" w:hAnsi="Arial" w:cs="Arial"/>
              </w:rPr>
            </w:pPr>
            <w:r>
              <w:rPr>
                <w:rFonts w:ascii="Arial" w:hAnsi="Arial" w:cs="Arial"/>
              </w:rPr>
              <w:t>Kombination aus Rechtsverhältnis und Geburtsjahr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LZD13</w:t>
            </w:r>
          </w:p>
        </w:tc>
        <w:tc>
          <w:tcPr>
            <w:tcW w:w="8222" w:type="dxa"/>
          </w:tcPr>
          <w:p>
            <w:pPr>
              <w:spacing w:before="60" w:after="60"/>
              <w:rPr>
                <w:rFonts w:ascii="Arial" w:hAnsi="Arial" w:cs="Arial"/>
              </w:rPr>
            </w:pPr>
            <w:r>
              <w:rPr>
                <w:rFonts w:ascii="Arial" w:hAnsi="Arial" w:cs="Arial"/>
              </w:rPr>
              <w:t>Altersteilzeit kann von beamteten Lehrern erst ab dem 59. Lebensjahr in Anspruch genommen werden.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LZD14</w:t>
            </w:r>
          </w:p>
        </w:tc>
        <w:tc>
          <w:tcPr>
            <w:tcW w:w="8222" w:type="dxa"/>
          </w:tcPr>
          <w:p>
            <w:pPr>
              <w:spacing w:before="60" w:after="60"/>
              <w:rPr>
                <w:rFonts w:ascii="Arial" w:hAnsi="Arial" w:cs="Arial"/>
              </w:rPr>
            </w:pPr>
            <w:r>
              <w:rPr>
                <w:rFonts w:ascii="Arial" w:hAnsi="Arial" w:cs="Arial"/>
              </w:rPr>
              <w:t>Altersteilzeit kann von angestellten Lehrern mit unbefristeten BAT-Vertrag erst ab dem 55. Lebensjahr in Anspruch genommen werden.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LZD15</w:t>
            </w:r>
          </w:p>
        </w:tc>
        <w:tc>
          <w:tcPr>
            <w:tcW w:w="8222" w:type="dxa"/>
          </w:tcPr>
          <w:p>
            <w:pPr>
              <w:spacing w:before="60" w:after="60"/>
              <w:rPr>
                <w:rFonts w:ascii="Arial" w:hAnsi="Arial" w:cs="Arial"/>
              </w:rPr>
            </w:pPr>
            <w:r>
              <w:rPr>
                <w:rFonts w:ascii="Arial" w:hAnsi="Arial" w:cs="Arial"/>
              </w:rPr>
              <w:t>Bei Beschäftigungsart: Beamter auf Widerruf (LAA) muss das Pflichtstundensoll 0 oder 9 Stunden betragen.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LZD16</w:t>
            </w:r>
          </w:p>
        </w:tc>
        <w:tc>
          <w:tcPr>
            <w:tcW w:w="8222" w:type="dxa"/>
          </w:tcPr>
          <w:p>
            <w:pPr>
              <w:spacing w:before="60" w:after="60"/>
              <w:rPr>
                <w:rFonts w:ascii="Arial" w:hAnsi="Arial" w:cs="Arial"/>
              </w:rPr>
            </w:pPr>
            <w:r>
              <w:rPr>
                <w:rFonts w:ascii="Arial" w:hAnsi="Arial" w:cs="Arial"/>
              </w:rPr>
              <w:t>Lehrer mit Beschäftigungsart: Altersteilzeit (Verzichtsphase Altersermäßigung) müssen zwischen 55 und 59 Jahre alt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LZD17</w:t>
            </w:r>
          </w:p>
        </w:tc>
        <w:tc>
          <w:tcPr>
            <w:tcW w:w="8222" w:type="dxa"/>
          </w:tcPr>
          <w:p>
            <w:pPr>
              <w:spacing w:before="60" w:after="60"/>
              <w:rPr>
                <w:rFonts w:ascii="Arial" w:hAnsi="Arial" w:cs="Arial"/>
              </w:rPr>
            </w:pPr>
            <w:r>
              <w:rPr>
                <w:rFonts w:ascii="Arial" w:hAnsi="Arial" w:cs="Arial"/>
              </w:rPr>
              <w:t xml:space="preserve">Lehrer mit Beschäftigungsart: Sabbatjahr müssen entweder den Grund: Beschäftigungsphase Sabbatjahr (Grund 100) oder Freistellungsphase </w:t>
            </w:r>
            <w:r>
              <w:rPr>
                <w:rFonts w:ascii="Arial" w:hAnsi="Arial" w:cs="Arial"/>
              </w:rPr>
              <w:t>Sabbatjahr (Grund 290) haben.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LZD18</w:t>
            </w:r>
          </w:p>
        </w:tc>
        <w:tc>
          <w:tcPr>
            <w:tcW w:w="8222" w:type="dxa"/>
          </w:tcPr>
          <w:p>
            <w:pPr>
              <w:spacing w:before="60" w:after="60"/>
              <w:rPr>
                <w:rFonts w:ascii="Arial" w:hAnsi="Arial" w:cs="Arial"/>
              </w:rPr>
            </w:pPr>
            <w:r>
              <w:rPr>
                <w:rFonts w:ascii="Arial" w:hAnsi="Arial" w:cs="Arial"/>
              </w:rPr>
              <w:t>Eine nicht beamtete Lehrkraft mit Einsatzstatus: nicht Stammschule, aber auch hier tätig, muss Unterricht erteilen.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LZD19</w:t>
            </w:r>
          </w:p>
        </w:tc>
        <w:tc>
          <w:tcPr>
            <w:tcW w:w="8222" w:type="dxa"/>
          </w:tcPr>
          <w:p>
            <w:pPr>
              <w:spacing w:before="60" w:after="60"/>
              <w:rPr>
                <w:rFonts w:ascii="Arial" w:hAnsi="Arial" w:cs="Arial"/>
              </w:rPr>
            </w:pPr>
            <w:r>
              <w:rPr>
                <w:rFonts w:ascii="Arial" w:hAnsi="Arial" w:cs="Arial"/>
              </w:rPr>
              <w:t>Eine nicht vollzeitbeschäftigte Lehrkraft mit Einsatzstatus: nicht Stammschule, aber auch hier tätig, muss Unterricht erteilen.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LZD20</w:t>
            </w:r>
          </w:p>
        </w:tc>
        <w:tc>
          <w:tcPr>
            <w:tcW w:w="8222" w:type="dxa"/>
          </w:tcPr>
          <w:p>
            <w:pPr>
              <w:spacing w:before="60" w:after="60"/>
              <w:rPr>
                <w:rFonts w:ascii="Arial" w:hAnsi="Arial" w:cs="Arial"/>
              </w:rPr>
            </w:pPr>
            <w:r>
              <w:rPr>
                <w:rFonts w:ascii="Arial" w:hAnsi="Arial" w:cs="Arial"/>
              </w:rPr>
              <w:t>Unentgeltlich beschäftigte Lehrkräfte müssen den Einsatzstatus: Stammschule, nur hier tätig haben.</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52" w:name="_Toc97800213"/>
      <w:r>
        <w:rPr>
          <w:rFonts w:ascii="Arial" w:hAnsi="Arial" w:cs="Arial"/>
          <w:b w:val="0"/>
          <w:color w:val="auto"/>
          <w:sz w:val="28"/>
          <w:szCs w:val="28"/>
        </w:rPr>
        <w:t>SDB_LEHRERLEHRAMT</w:t>
      </w:r>
      <w:bookmarkEnd w:id="52"/>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LLA01</w:t>
            </w:r>
          </w:p>
        </w:tc>
        <w:tc>
          <w:tcPr>
            <w:tcW w:w="8222" w:type="dxa"/>
          </w:tcPr>
          <w:p>
            <w:pPr>
              <w:spacing w:before="60" w:after="60"/>
              <w:rPr>
                <w:rFonts w:ascii="Arial" w:hAnsi="Arial" w:cs="Arial"/>
              </w:rPr>
            </w:pPr>
            <w:r>
              <w:rPr>
                <w:rFonts w:ascii="Arial" w:hAnsi="Arial" w:cs="Arial"/>
              </w:rPr>
              <w:t>Lehramt/Lehramt-Anerkennung nicht gleichzeitig besetzt.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LLA03</w:t>
            </w:r>
          </w:p>
        </w:tc>
        <w:tc>
          <w:tcPr>
            <w:tcW w:w="8222" w:type="dxa"/>
          </w:tcPr>
          <w:p>
            <w:pPr>
              <w:spacing w:before="60" w:after="60"/>
              <w:rPr>
                <w:rFonts w:ascii="Arial" w:hAnsi="Arial" w:cs="Arial"/>
              </w:rPr>
            </w:pPr>
            <w:r>
              <w:rPr>
                <w:rFonts w:ascii="Arial" w:hAnsi="Arial" w:cs="Arial"/>
              </w:rPr>
              <w:t>Unzulässige Lehramt-Anerkennung.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LLA04</w:t>
            </w:r>
          </w:p>
        </w:tc>
        <w:tc>
          <w:tcPr>
            <w:tcW w:w="8222" w:type="dxa"/>
          </w:tcPr>
          <w:p>
            <w:pPr>
              <w:spacing w:before="60" w:after="60"/>
              <w:rPr>
                <w:rFonts w:ascii="Arial" w:hAnsi="Arial" w:cs="Arial"/>
              </w:rPr>
            </w:pPr>
            <w:r>
              <w:rPr>
                <w:rFonts w:ascii="Arial" w:hAnsi="Arial" w:cs="Arial"/>
              </w:rPr>
              <w:t>Gleiches Lehramt kommt mehrfach vor.</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LLA05</w:t>
            </w:r>
          </w:p>
        </w:tc>
        <w:tc>
          <w:tcPr>
            <w:tcW w:w="8222" w:type="dxa"/>
          </w:tcPr>
          <w:p>
            <w:pPr>
              <w:spacing w:before="60" w:after="60"/>
              <w:rPr>
                <w:rFonts w:ascii="Arial" w:hAnsi="Arial" w:cs="Arial"/>
              </w:rPr>
            </w:pPr>
            <w:r>
              <w:rPr>
                <w:rFonts w:ascii="Arial" w:hAnsi="Arial" w:cs="Arial"/>
              </w:rPr>
              <w:t>Beim Lehramt: Lehramtsanwärter/ Studienrefrendare muss das Rechtsverhältnis Beamte auf Widerruf (LAA)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LLA06</w:t>
            </w:r>
          </w:p>
        </w:tc>
        <w:tc>
          <w:tcPr>
            <w:tcW w:w="8222" w:type="dxa"/>
          </w:tcPr>
          <w:p>
            <w:pPr>
              <w:spacing w:before="60" w:after="60"/>
              <w:rPr>
                <w:rFonts w:ascii="Arial" w:hAnsi="Arial" w:cs="Arial"/>
              </w:rPr>
            </w:pPr>
            <w:r>
              <w:rPr>
                <w:rFonts w:ascii="Arial" w:hAnsi="Arial" w:cs="Arial"/>
              </w:rPr>
              <w:t>Ein(e) Sozialarbeiter(in), Sozialpädagoge(in), Jugendleiter(in) muss eine hauptberufliche Lehrkraft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LLA07</w:t>
            </w:r>
          </w:p>
        </w:tc>
        <w:tc>
          <w:tcPr>
            <w:tcW w:w="8222" w:type="dxa"/>
          </w:tcPr>
          <w:p>
            <w:pPr>
              <w:spacing w:before="60" w:after="60"/>
              <w:rPr>
                <w:rFonts w:ascii="Arial" w:hAnsi="Arial" w:cs="Arial"/>
              </w:rPr>
            </w:pPr>
            <w:r>
              <w:rPr>
                <w:rFonts w:ascii="Arial" w:hAnsi="Arial" w:cs="Arial"/>
              </w:rPr>
              <w:t>Ein(e) Sozialarbeiter(in), Sozialpädagoge(in), Jugendleiter(in) muss voll- oder teilzeitbeschäftigt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LLA08</w:t>
            </w:r>
          </w:p>
        </w:tc>
        <w:tc>
          <w:tcPr>
            <w:tcW w:w="8222" w:type="dxa"/>
          </w:tcPr>
          <w:p>
            <w:pPr>
              <w:spacing w:before="60" w:after="60"/>
              <w:rPr>
                <w:rFonts w:ascii="Arial" w:hAnsi="Arial" w:cs="Arial"/>
              </w:rPr>
            </w:pPr>
            <w:r>
              <w:rPr>
                <w:rFonts w:ascii="Arial" w:hAnsi="Arial" w:cs="Arial"/>
              </w:rPr>
              <w:t>Ein(e) Schulkindergärtner(in), Erzieher(in), Kindergärtner(in) darf in der Regel keinen Unterricht erteilen.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LLA09</w:t>
            </w:r>
          </w:p>
        </w:tc>
        <w:tc>
          <w:tcPr>
            <w:tcW w:w="8222" w:type="dxa"/>
          </w:tcPr>
          <w:p>
            <w:pPr>
              <w:spacing w:before="60" w:after="60"/>
              <w:rPr>
                <w:rFonts w:ascii="Arial" w:hAnsi="Arial" w:cs="Arial"/>
              </w:rPr>
            </w:pPr>
            <w:r>
              <w:rPr>
                <w:rFonts w:ascii="Arial" w:hAnsi="Arial" w:cs="Arial"/>
              </w:rPr>
              <w:t>Sonst. päd. Unterrichtshilfen dürfen in der Regel keinen Unterricht erteilen.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LLA10</w:t>
            </w:r>
          </w:p>
        </w:tc>
        <w:tc>
          <w:tcPr>
            <w:tcW w:w="8222" w:type="dxa"/>
          </w:tcPr>
          <w:p>
            <w:pPr>
              <w:spacing w:before="60" w:after="60"/>
              <w:rPr>
                <w:rFonts w:ascii="Arial" w:hAnsi="Arial" w:cs="Arial"/>
              </w:rPr>
            </w:pPr>
            <w:r>
              <w:rPr>
                <w:rFonts w:ascii="Arial" w:hAnsi="Arial" w:cs="Arial"/>
              </w:rPr>
              <w:t>Ein Fachlehrer mit der Laufbahn des Werkstattlehrers darf in der Regel nur das Unterrichtsfach Unterweisung erteilen.</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53" w:name="_Toc97800214"/>
      <w:r>
        <w:rPr>
          <w:rFonts w:ascii="Arial" w:hAnsi="Arial" w:cs="Arial"/>
          <w:b w:val="0"/>
          <w:color w:val="auto"/>
          <w:sz w:val="28"/>
          <w:szCs w:val="28"/>
        </w:rPr>
        <w:t>SDB_LEHRERLEHRAMTFACHR</w:t>
      </w:r>
      <w:bookmarkEnd w:id="53"/>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LFR01</w:t>
            </w:r>
          </w:p>
        </w:tc>
        <w:tc>
          <w:tcPr>
            <w:tcW w:w="8222" w:type="dxa"/>
          </w:tcPr>
          <w:p>
            <w:pPr>
              <w:spacing w:before="60" w:after="60"/>
              <w:rPr>
                <w:rFonts w:ascii="Arial" w:hAnsi="Arial" w:cs="Arial"/>
              </w:rPr>
            </w:pPr>
            <w:r>
              <w:rPr>
                <w:rFonts w:ascii="Arial" w:hAnsi="Arial" w:cs="Arial"/>
              </w:rPr>
              <w:t>Fachrichtung/Fachrichtung-Anerkennung nicht gleichzeitig besetzt.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LFR02</w:t>
            </w:r>
          </w:p>
        </w:tc>
        <w:tc>
          <w:tcPr>
            <w:tcW w:w="8222" w:type="dxa"/>
          </w:tcPr>
          <w:p>
            <w:pPr>
              <w:spacing w:before="60" w:after="60"/>
              <w:rPr>
                <w:rFonts w:ascii="Arial" w:hAnsi="Arial" w:cs="Arial"/>
              </w:rPr>
            </w:pPr>
            <w:r>
              <w:rPr>
                <w:rFonts w:ascii="Arial" w:hAnsi="Arial" w:cs="Arial"/>
              </w:rPr>
              <w:t>Unzulässige Fachrichtung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LFR03</w:t>
            </w:r>
          </w:p>
        </w:tc>
        <w:tc>
          <w:tcPr>
            <w:tcW w:w="8222" w:type="dxa"/>
          </w:tcPr>
          <w:p>
            <w:pPr>
              <w:spacing w:before="60" w:after="60"/>
              <w:rPr>
                <w:rFonts w:ascii="Arial" w:hAnsi="Arial" w:cs="Arial"/>
              </w:rPr>
            </w:pPr>
            <w:r>
              <w:rPr>
                <w:rFonts w:ascii="Arial" w:hAnsi="Arial" w:cs="Arial"/>
              </w:rPr>
              <w:t>Unzulässige Fachrichtung-Anerkennung.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LFR04</w:t>
            </w:r>
          </w:p>
        </w:tc>
        <w:tc>
          <w:tcPr>
            <w:tcW w:w="8222" w:type="dxa"/>
          </w:tcPr>
          <w:p>
            <w:pPr>
              <w:spacing w:before="60" w:after="60"/>
              <w:rPr>
                <w:rFonts w:ascii="Arial" w:hAnsi="Arial" w:cs="Arial"/>
              </w:rPr>
            </w:pPr>
            <w:r>
              <w:rPr>
                <w:rFonts w:ascii="Arial" w:hAnsi="Arial" w:cs="Arial"/>
              </w:rPr>
              <w:t>Gleiche Fachrichtung kommt mehrfach vor.</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LFR05</w:t>
            </w:r>
          </w:p>
        </w:tc>
        <w:tc>
          <w:tcPr>
            <w:tcW w:w="8222" w:type="dxa"/>
          </w:tcPr>
          <w:p>
            <w:pPr>
              <w:spacing w:before="60" w:after="60"/>
              <w:rPr>
                <w:rFonts w:ascii="Arial" w:hAnsi="Arial" w:cs="Arial"/>
              </w:rPr>
            </w:pPr>
            <w:r>
              <w:rPr>
                <w:rFonts w:ascii="Arial" w:hAnsi="Arial" w:cs="Arial"/>
              </w:rPr>
              <w:t>Unzulässige spezielle berufliche Fachrichtung zur beruflichen Fachrichtung.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LFR06</w:t>
            </w:r>
          </w:p>
        </w:tc>
        <w:tc>
          <w:tcPr>
            <w:tcW w:w="8222" w:type="dxa"/>
          </w:tcPr>
          <w:p>
            <w:pPr>
              <w:spacing w:before="60" w:after="60"/>
              <w:rPr>
                <w:rFonts w:ascii="Arial" w:hAnsi="Arial" w:cs="Arial"/>
              </w:rPr>
            </w:pPr>
            <w:r>
              <w:rPr>
                <w:rFonts w:ascii="Arial" w:hAnsi="Arial" w:cs="Arial"/>
              </w:rPr>
              <w:t>Unzulässige spezielle berufliche Fachrichtung zur beruflichen Fachrichtung.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LFR07</w:t>
            </w:r>
          </w:p>
        </w:tc>
        <w:tc>
          <w:tcPr>
            <w:tcW w:w="8222" w:type="dxa"/>
          </w:tcPr>
          <w:p>
            <w:pPr>
              <w:spacing w:before="60" w:after="60"/>
              <w:rPr>
                <w:rFonts w:ascii="Arial" w:hAnsi="Arial" w:cs="Arial"/>
              </w:rPr>
            </w:pPr>
            <w:r>
              <w:rPr>
                <w:rFonts w:ascii="Arial" w:hAnsi="Arial" w:cs="Arial"/>
              </w:rPr>
              <w:t>Unzulässige Fachrichtung zum angegebenen Lehramt.</w:t>
            </w:r>
          </w:p>
        </w:tc>
      </w:tr>
    </w:tbl>
    <w:p>
      <w:pPr>
        <w:spacing w:after="0"/>
        <w:rPr>
          <w:rFonts w:ascii="Arial" w:hAnsi="Arial" w:cs="Arial"/>
        </w:rPr>
      </w:pPr>
    </w:p>
    <w:p>
      <w:pPr>
        <w:rPr>
          <w:rFonts w:ascii="Arial" w:hAnsi="Arial" w:cs="Arial"/>
        </w:rPr>
      </w:pPr>
      <w:r>
        <w:rPr>
          <w:rFonts w:ascii="Arial" w:hAnsi="Arial" w:cs="Arial"/>
        </w:rPr>
        <w:br w:type="page"/>
      </w:r>
    </w:p>
    <w:p>
      <w:pPr>
        <w:pStyle w:val="Heading2"/>
        <w:spacing w:before="0"/>
        <w:rPr>
          <w:rFonts w:ascii="Arial" w:hAnsi="Arial" w:cs="Arial"/>
          <w:b w:val="0"/>
          <w:color w:val="auto"/>
          <w:sz w:val="28"/>
          <w:szCs w:val="28"/>
        </w:rPr>
      </w:pPr>
      <w:bookmarkStart w:id="54" w:name="_Toc97800215"/>
      <w:r>
        <w:rPr>
          <w:rFonts w:ascii="Arial" w:hAnsi="Arial" w:cs="Arial"/>
          <w:b w:val="0"/>
          <w:color w:val="auto"/>
          <w:sz w:val="28"/>
          <w:szCs w:val="28"/>
        </w:rPr>
        <w:t>SDB_LEHRERLEHRAMTLEHRBEF</w:t>
      </w:r>
      <w:bookmarkEnd w:id="54"/>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LLB01</w:t>
            </w:r>
          </w:p>
        </w:tc>
        <w:tc>
          <w:tcPr>
            <w:tcW w:w="8222" w:type="dxa"/>
          </w:tcPr>
          <w:p>
            <w:pPr>
              <w:spacing w:before="60" w:after="60"/>
              <w:rPr>
                <w:rFonts w:ascii="Arial" w:hAnsi="Arial" w:cs="Arial"/>
              </w:rPr>
            </w:pPr>
            <w:r>
              <w:rPr>
                <w:rFonts w:ascii="Arial" w:hAnsi="Arial" w:cs="Arial"/>
              </w:rPr>
              <w:t>Lehrbefähigung/Lehrbefähigung-Anerkennung nicht gleichzeitig besetzt.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LLB02</w:t>
            </w:r>
          </w:p>
        </w:tc>
        <w:tc>
          <w:tcPr>
            <w:tcW w:w="8222" w:type="dxa"/>
          </w:tcPr>
          <w:p>
            <w:pPr>
              <w:spacing w:before="60" w:after="60"/>
              <w:rPr>
                <w:rFonts w:ascii="Arial" w:hAnsi="Arial" w:cs="Arial"/>
              </w:rPr>
            </w:pPr>
            <w:r>
              <w:rPr>
                <w:rFonts w:ascii="Arial" w:hAnsi="Arial" w:cs="Arial"/>
              </w:rPr>
              <w:t>Unzulässige Lehrbefähigung.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LLB03</w:t>
            </w:r>
          </w:p>
        </w:tc>
        <w:tc>
          <w:tcPr>
            <w:tcW w:w="8222" w:type="dxa"/>
          </w:tcPr>
          <w:p>
            <w:pPr>
              <w:spacing w:before="60" w:after="60"/>
              <w:rPr>
                <w:rFonts w:ascii="Arial" w:hAnsi="Arial" w:cs="Arial"/>
              </w:rPr>
            </w:pPr>
            <w:r>
              <w:rPr>
                <w:rFonts w:ascii="Arial" w:hAnsi="Arial" w:cs="Arial"/>
              </w:rPr>
              <w:t>Unzulässige Lehrbefähigung-Anerkennung.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LLB04</w:t>
            </w:r>
          </w:p>
        </w:tc>
        <w:tc>
          <w:tcPr>
            <w:tcW w:w="8222" w:type="dxa"/>
          </w:tcPr>
          <w:p>
            <w:pPr>
              <w:spacing w:before="60" w:after="60"/>
              <w:rPr>
                <w:rFonts w:ascii="Arial" w:hAnsi="Arial" w:cs="Arial"/>
              </w:rPr>
            </w:pPr>
            <w:r>
              <w:rPr>
                <w:rFonts w:ascii="Arial" w:hAnsi="Arial" w:cs="Arial"/>
              </w:rPr>
              <w:t>Gleiche Lehrbefähigungt kommt mehrfach vor.</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LLB05</w:t>
            </w:r>
          </w:p>
        </w:tc>
        <w:tc>
          <w:tcPr>
            <w:tcW w:w="8222" w:type="dxa"/>
          </w:tcPr>
          <w:p>
            <w:pPr>
              <w:spacing w:before="60" w:after="60"/>
              <w:rPr>
                <w:rFonts w:ascii="Arial" w:hAnsi="Arial" w:cs="Arial"/>
              </w:rPr>
            </w:pPr>
            <w:r>
              <w:rPr>
                <w:rFonts w:ascii="Arial" w:hAnsi="Arial" w:cs="Arial"/>
              </w:rPr>
              <w:t>Unzulässige Lehrbefähigung zum angegebenen Lehramt.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LLB06</w:t>
            </w:r>
          </w:p>
        </w:tc>
        <w:tc>
          <w:tcPr>
            <w:tcW w:w="8222" w:type="dxa"/>
          </w:tcPr>
          <w:p>
            <w:pPr>
              <w:spacing w:before="60" w:after="60"/>
              <w:rPr>
                <w:rFonts w:ascii="Arial" w:hAnsi="Arial" w:cs="Arial"/>
              </w:rPr>
            </w:pPr>
            <w:r>
              <w:rPr>
                <w:rFonts w:ascii="Arial" w:hAnsi="Arial" w:cs="Arial"/>
              </w:rPr>
              <w:t>Bei der Lehrbefähigung Fachpraxis oder Technik darf als Fachrichtung nicht sonstige Fachrichtung angegeben sein.</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55" w:name="_Toc97800216"/>
      <w:r>
        <w:rPr>
          <w:rFonts w:ascii="Arial" w:hAnsi="Arial" w:cs="Arial"/>
          <w:b w:val="0"/>
          <w:color w:val="auto"/>
          <w:sz w:val="28"/>
          <w:szCs w:val="28"/>
        </w:rPr>
        <w:t>SDB_LEHRERMEHRLEISTUNGEN</w:t>
      </w:r>
      <w:bookmarkEnd w:id="55"/>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LML01</w:t>
            </w:r>
          </w:p>
        </w:tc>
        <w:tc>
          <w:tcPr>
            <w:tcW w:w="8222" w:type="dxa"/>
          </w:tcPr>
          <w:p>
            <w:pPr>
              <w:spacing w:before="60" w:after="60"/>
              <w:rPr>
                <w:rFonts w:ascii="Arial" w:hAnsi="Arial" w:cs="Arial"/>
              </w:rPr>
            </w:pPr>
            <w:r>
              <w:rPr>
                <w:rFonts w:ascii="Arial" w:hAnsi="Arial" w:cs="Arial"/>
              </w:rPr>
              <w:t>Unzulässiger Grund</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LML04</w:t>
            </w:r>
          </w:p>
        </w:tc>
        <w:tc>
          <w:tcPr>
            <w:tcW w:w="8222" w:type="dxa"/>
          </w:tcPr>
          <w:p>
            <w:pPr>
              <w:spacing w:before="60" w:after="60"/>
              <w:rPr>
                <w:rFonts w:ascii="Arial" w:hAnsi="Arial" w:cs="Arial"/>
              </w:rPr>
            </w:pPr>
            <w:r>
              <w:rPr>
                <w:rFonts w:ascii="Arial" w:hAnsi="Arial" w:cs="Arial"/>
              </w:rPr>
              <w:t>Bei der Beschäftigungsphase Sabbatjahr (Grund = 100) muss das Rechtsverhältnis hauptamtlich oder hauptberuflich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LML05</w:t>
            </w:r>
          </w:p>
        </w:tc>
        <w:tc>
          <w:tcPr>
            <w:tcW w:w="8222" w:type="dxa"/>
          </w:tcPr>
          <w:p>
            <w:pPr>
              <w:spacing w:before="60" w:after="60"/>
              <w:rPr>
                <w:rFonts w:ascii="Arial" w:hAnsi="Arial" w:cs="Arial"/>
              </w:rPr>
            </w:pPr>
            <w:r>
              <w:rPr>
                <w:rFonts w:ascii="Arial" w:hAnsi="Arial" w:cs="Arial"/>
              </w:rPr>
              <w:t>Bei der Beschäftigungsphase Sabbatjahr (Grund = 100) muss die Beschäftigungsart Sabbatjahr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LML06</w:t>
            </w:r>
          </w:p>
        </w:tc>
        <w:tc>
          <w:tcPr>
            <w:tcW w:w="8222" w:type="dxa"/>
          </w:tcPr>
          <w:p>
            <w:pPr>
              <w:spacing w:before="60" w:after="60"/>
              <w:rPr>
                <w:rFonts w:ascii="Arial" w:hAnsi="Arial" w:cs="Arial"/>
              </w:rPr>
            </w:pPr>
            <w:r>
              <w:rPr>
                <w:rFonts w:ascii="Arial" w:hAnsi="Arial" w:cs="Arial"/>
              </w:rPr>
              <w:t>Mehrarbeit (Grund = 110) ist für diese Beschäftigungsart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LML07</w:t>
            </w:r>
          </w:p>
        </w:tc>
        <w:tc>
          <w:tcPr>
            <w:tcW w:w="8222" w:type="dxa"/>
          </w:tcPr>
          <w:p>
            <w:pPr>
              <w:spacing w:before="60" w:after="60"/>
              <w:rPr>
                <w:rFonts w:ascii="Arial" w:hAnsi="Arial" w:cs="Arial"/>
              </w:rPr>
            </w:pPr>
            <w:r>
              <w:rPr>
                <w:rFonts w:ascii="Arial" w:hAnsi="Arial" w:cs="Arial"/>
              </w:rPr>
              <w:t>Mehrarbeit (Grund = 110) bitte auf halbe Stundenzahlen runden!!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LML08</w:t>
            </w:r>
          </w:p>
        </w:tc>
        <w:tc>
          <w:tcPr>
            <w:tcW w:w="8222" w:type="dxa"/>
          </w:tcPr>
          <w:p>
            <w:pPr>
              <w:spacing w:before="60" w:after="60"/>
              <w:rPr>
                <w:rFonts w:ascii="Arial" w:hAnsi="Arial" w:cs="Arial"/>
              </w:rPr>
            </w:pPr>
            <w:r>
              <w:rPr>
                <w:rFonts w:ascii="Arial" w:hAnsi="Arial" w:cs="Arial"/>
              </w:rPr>
              <w:t>Bei Aufrundung der Pflichtstundenzahl wegen Abrundung im folgenden Schuljahr (Grund 150) darf die Stundenzahl in der Regel 0,5 Wochenstunden nicht überschreiten.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LML09</w:t>
            </w:r>
          </w:p>
        </w:tc>
        <w:tc>
          <w:tcPr>
            <w:tcW w:w="8222" w:type="dxa"/>
          </w:tcPr>
          <w:p>
            <w:pPr>
              <w:spacing w:before="60" w:after="60"/>
              <w:rPr>
                <w:rFonts w:ascii="Arial" w:hAnsi="Arial" w:cs="Arial"/>
              </w:rPr>
            </w:pPr>
            <w:r>
              <w:rPr>
                <w:rFonts w:ascii="Arial" w:hAnsi="Arial" w:cs="Arial"/>
              </w:rPr>
              <w:t>Mehrarbeit (Grund 110) und Beurlaubung, Rückkehr im Laufe des Schuljahres (Grund 230) dürfen nicht gemeinsam verwendet werden.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LML10</w:t>
            </w:r>
          </w:p>
        </w:tc>
        <w:tc>
          <w:tcPr>
            <w:tcW w:w="8222" w:type="dxa"/>
          </w:tcPr>
          <w:p>
            <w:pPr>
              <w:spacing w:before="60" w:after="60"/>
              <w:rPr>
                <w:rFonts w:ascii="Arial" w:hAnsi="Arial" w:cs="Arial"/>
              </w:rPr>
            </w:pPr>
            <w:r>
              <w:rPr>
                <w:rFonts w:ascii="Arial" w:hAnsi="Arial" w:cs="Arial"/>
              </w:rPr>
              <w:t>Mehrarbeit (Grund 110) und langfristige Erkrankung (Grund 240) dürfen nicht gemeinsam verwendet werden.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LML11</w:t>
            </w:r>
          </w:p>
        </w:tc>
        <w:tc>
          <w:tcPr>
            <w:tcW w:w="8222" w:type="dxa"/>
          </w:tcPr>
          <w:p>
            <w:pPr>
              <w:spacing w:before="60" w:after="60"/>
              <w:rPr>
                <w:rFonts w:ascii="Arial" w:hAnsi="Arial" w:cs="Arial"/>
              </w:rPr>
            </w:pPr>
            <w:r>
              <w:rPr>
                <w:rFonts w:ascii="Arial" w:hAnsi="Arial" w:cs="Arial"/>
              </w:rPr>
              <w:t>Mehrarbeit (Grund 110) und Abwesend wegen Beschäftigungsverbot gem. §6 Abs. 1 MuSchG (Grund 250) dürfen nicht gemeinsam verwendet werden.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LML12</w:t>
            </w:r>
          </w:p>
        </w:tc>
        <w:tc>
          <w:tcPr>
            <w:tcW w:w="8222" w:type="dxa"/>
          </w:tcPr>
          <w:p>
            <w:pPr>
              <w:spacing w:before="60" w:after="60"/>
              <w:rPr>
                <w:rFonts w:ascii="Arial" w:hAnsi="Arial" w:cs="Arial"/>
              </w:rPr>
            </w:pPr>
            <w:r>
              <w:rPr>
                <w:rFonts w:ascii="Arial" w:hAnsi="Arial" w:cs="Arial"/>
              </w:rPr>
              <w:t>Mehrarbeit (Grund 110) und Einsatzstatus: nicht Stammschule, aber auch hier tätig ist nicht zulässig.</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56" w:name="_Toc97800217"/>
      <w:r>
        <w:rPr>
          <w:rFonts w:ascii="Arial" w:hAnsi="Arial" w:cs="Arial"/>
          <w:b w:val="0"/>
          <w:color w:val="auto"/>
          <w:sz w:val="28"/>
          <w:szCs w:val="28"/>
        </w:rPr>
        <w:t>SDB_LEHRERMINDERLEISTUNGEN</w:t>
      </w:r>
      <w:bookmarkEnd w:id="56"/>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LMI01</w:t>
            </w:r>
          </w:p>
        </w:tc>
        <w:tc>
          <w:tcPr>
            <w:tcW w:w="8222" w:type="dxa"/>
          </w:tcPr>
          <w:p>
            <w:pPr>
              <w:spacing w:before="60" w:after="60"/>
              <w:rPr>
                <w:rFonts w:ascii="Arial" w:hAnsi="Arial" w:cs="Arial"/>
              </w:rPr>
            </w:pPr>
            <w:r>
              <w:rPr>
                <w:rFonts w:ascii="Arial" w:hAnsi="Arial" w:cs="Arial"/>
              </w:rPr>
              <w:t>Unzulässiger Grund</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LMI04</w:t>
            </w:r>
          </w:p>
        </w:tc>
        <w:tc>
          <w:tcPr>
            <w:tcW w:w="8222" w:type="dxa"/>
          </w:tcPr>
          <w:p>
            <w:pPr>
              <w:spacing w:before="60" w:after="60"/>
              <w:rPr>
                <w:rFonts w:ascii="Arial" w:hAnsi="Arial" w:cs="Arial"/>
              </w:rPr>
            </w:pPr>
            <w:r>
              <w:rPr>
                <w:rFonts w:ascii="Arial" w:hAnsi="Arial" w:cs="Arial"/>
              </w:rPr>
              <w:t>Bei Pflichtstundenermäßigung aus Altersgründen (Grund 200) muss die Lehrkraft zum 31.07. 55 Jahre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LMI05</w:t>
            </w:r>
          </w:p>
        </w:tc>
        <w:tc>
          <w:tcPr>
            <w:tcW w:w="8222" w:type="dxa"/>
          </w:tcPr>
          <w:p>
            <w:pPr>
              <w:spacing w:before="60" w:after="60"/>
              <w:rPr>
                <w:rFonts w:ascii="Arial" w:hAnsi="Arial" w:cs="Arial"/>
              </w:rPr>
            </w:pPr>
            <w:r>
              <w:rPr>
                <w:rFonts w:ascii="Arial" w:hAnsi="Arial" w:cs="Arial"/>
              </w:rPr>
              <w:t>Bei Pflichtstundenermäßigung aus Altersgründen (Grund 200) muss die Beschäftigungsart Voll- oder Teilzeit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LMI06</w:t>
            </w:r>
          </w:p>
        </w:tc>
        <w:tc>
          <w:tcPr>
            <w:tcW w:w="8222" w:type="dxa"/>
          </w:tcPr>
          <w:p>
            <w:pPr>
              <w:spacing w:before="60" w:after="60"/>
              <w:rPr>
                <w:rFonts w:ascii="Arial" w:hAnsi="Arial" w:cs="Arial"/>
              </w:rPr>
            </w:pPr>
            <w:r>
              <w:rPr>
                <w:rFonts w:ascii="Arial" w:hAnsi="Arial" w:cs="Arial"/>
              </w:rPr>
              <w:t>Kombination Pflichtstundenermäßigung aus Altersgründen (Grund 200) und Beschäftigungsart ist fragwürdig.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LMI07</w:t>
            </w:r>
          </w:p>
        </w:tc>
        <w:tc>
          <w:tcPr>
            <w:tcW w:w="8222" w:type="dxa"/>
          </w:tcPr>
          <w:p>
            <w:pPr>
              <w:spacing w:before="60" w:after="60"/>
              <w:rPr>
                <w:rFonts w:ascii="Arial" w:hAnsi="Arial" w:cs="Arial"/>
              </w:rPr>
            </w:pPr>
            <w:r>
              <w:rPr>
                <w:rFonts w:ascii="Arial" w:hAnsi="Arial" w:cs="Arial"/>
              </w:rPr>
              <w:t>Pflichtstundenermäßigung aus Altersgründen (Grund 200) fehlt, obgleich die rechtlichen Voraussetzungen erfüllt sind.</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LMI08</w:t>
            </w:r>
          </w:p>
        </w:tc>
        <w:tc>
          <w:tcPr>
            <w:tcW w:w="8222" w:type="dxa"/>
          </w:tcPr>
          <w:p>
            <w:pPr>
              <w:spacing w:before="60" w:after="60"/>
              <w:rPr>
                <w:rFonts w:ascii="Arial" w:hAnsi="Arial" w:cs="Arial"/>
              </w:rPr>
            </w:pPr>
            <w:r>
              <w:rPr>
                <w:rFonts w:ascii="Arial" w:hAnsi="Arial" w:cs="Arial"/>
              </w:rPr>
              <w:t>Pflichtstundenermäßigung aus Altersgründen (Grund 200) fehlt. Falls die Inanspruchnahme der Altersteilzeit vorliegt, tragen Sie sie im Feld Beschäftigungsart nach.</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LMI09</w:t>
            </w:r>
          </w:p>
        </w:tc>
        <w:tc>
          <w:tcPr>
            <w:tcW w:w="8222" w:type="dxa"/>
          </w:tcPr>
          <w:p>
            <w:pPr>
              <w:spacing w:before="60" w:after="60"/>
              <w:rPr>
                <w:rFonts w:ascii="Arial" w:hAnsi="Arial" w:cs="Arial"/>
              </w:rPr>
            </w:pPr>
            <w:r>
              <w:rPr>
                <w:rFonts w:ascii="Arial" w:hAnsi="Arial" w:cs="Arial"/>
              </w:rPr>
              <w:t>Die Pflichtstundenermäßigung aus Altersgründen (Grund 200) darf für vollzeitbeschäftigte Lehrkräfte zwischen 55 und 60 Jahren höchstens 1 Stunde betragen.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LMI10</w:t>
            </w:r>
          </w:p>
        </w:tc>
        <w:tc>
          <w:tcPr>
            <w:tcW w:w="8222" w:type="dxa"/>
          </w:tcPr>
          <w:p>
            <w:pPr>
              <w:spacing w:before="60" w:after="60"/>
              <w:rPr>
                <w:rFonts w:ascii="Arial" w:hAnsi="Arial" w:cs="Arial"/>
              </w:rPr>
            </w:pPr>
            <w:r>
              <w:rPr>
                <w:rFonts w:ascii="Arial" w:hAnsi="Arial" w:cs="Arial"/>
              </w:rPr>
              <w:t>Die Pflichtstundenermäßigung aus Altersgründen (Grund 200) darf für vollzeitbeschäftigte Lehrkräfte ab 60 Jahren höchstens 3 Stunden betragen.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LMI11</w:t>
            </w:r>
          </w:p>
        </w:tc>
        <w:tc>
          <w:tcPr>
            <w:tcW w:w="8222" w:type="dxa"/>
          </w:tcPr>
          <w:p>
            <w:pPr>
              <w:spacing w:before="60" w:after="60"/>
              <w:rPr>
                <w:rFonts w:ascii="Arial" w:hAnsi="Arial" w:cs="Arial"/>
              </w:rPr>
            </w:pPr>
            <w:r>
              <w:rPr>
                <w:rFonts w:ascii="Arial" w:hAnsi="Arial" w:cs="Arial"/>
              </w:rPr>
              <w:t>Die Pflichtstundenermäßigung aus Altersgründen (Grund 200) darf für teilzeitbeschäftigte Lehrkräfte zwischen 55 und 60 Jahren nur 0,5 oder 1 Stunde betragen.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LMI12</w:t>
            </w:r>
          </w:p>
        </w:tc>
        <w:tc>
          <w:tcPr>
            <w:tcW w:w="8222" w:type="dxa"/>
          </w:tcPr>
          <w:p>
            <w:pPr>
              <w:spacing w:before="60" w:after="60"/>
              <w:rPr>
                <w:rFonts w:ascii="Arial" w:hAnsi="Arial" w:cs="Arial"/>
              </w:rPr>
            </w:pPr>
            <w:r>
              <w:rPr>
                <w:rFonts w:ascii="Arial" w:hAnsi="Arial" w:cs="Arial"/>
              </w:rPr>
              <w:t>Die Pflichtstundenermäßigung aus Altersgründen (Grund 200) darf für teilzeitbeschäftigte Lehrkräfte ab 60 Jahren nur 1,50 oder 2.00 Stunden betragen.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LMI13</w:t>
            </w:r>
          </w:p>
        </w:tc>
        <w:tc>
          <w:tcPr>
            <w:tcW w:w="8222" w:type="dxa"/>
          </w:tcPr>
          <w:p>
            <w:pPr>
              <w:spacing w:before="60" w:after="60"/>
              <w:rPr>
                <w:rFonts w:ascii="Arial" w:hAnsi="Arial" w:cs="Arial"/>
              </w:rPr>
            </w:pPr>
            <w:r>
              <w:rPr>
                <w:rFonts w:ascii="Arial" w:hAnsi="Arial" w:cs="Arial"/>
              </w:rPr>
              <w:t>Bei Pflichtstundenermäßigung wegen Schwerbehinderung (Grund 210, 220) muss die Beschäftigungsart Voll- oder Teilzeit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LMI14</w:t>
            </w:r>
          </w:p>
        </w:tc>
        <w:tc>
          <w:tcPr>
            <w:tcW w:w="8222" w:type="dxa"/>
          </w:tcPr>
          <w:p>
            <w:pPr>
              <w:spacing w:before="60" w:after="60"/>
              <w:rPr>
                <w:rFonts w:ascii="Arial" w:hAnsi="Arial" w:cs="Arial"/>
              </w:rPr>
            </w:pPr>
            <w:r>
              <w:rPr>
                <w:rFonts w:ascii="Arial" w:hAnsi="Arial" w:cs="Arial"/>
              </w:rPr>
              <w:t>Die Pflichtstundenermäßigung wegen Schwerbehinderung (Grund 210) darf für vollzeitbeschäftigte Lehrkräfte höchstens 8 Stunden betragen. Bitte überprüfen Sie bei höherer Stundenzahl, ob hier die Ermäßigung Grund 220 zu melden ist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LMI15</w:t>
            </w:r>
          </w:p>
        </w:tc>
        <w:tc>
          <w:tcPr>
            <w:tcW w:w="8222" w:type="dxa"/>
          </w:tcPr>
          <w:p>
            <w:pPr>
              <w:spacing w:before="60" w:after="60"/>
              <w:rPr>
                <w:rFonts w:ascii="Arial" w:hAnsi="Arial" w:cs="Arial"/>
              </w:rPr>
            </w:pPr>
            <w:r>
              <w:rPr>
                <w:rFonts w:ascii="Arial" w:hAnsi="Arial" w:cs="Arial"/>
              </w:rPr>
              <w:t>Die Pflichtstundenermäßigung wegen Schwerbehinderung (Grund 210) darf für teilzeitbeschäftigte Lehrkräfte höchstens 3 Stunden betragen. Bitte überprüfen Sie bei höherer Stundenzahl, ob hier die Ermäßigung Grund 220 zu melden ist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LMI16</w:t>
            </w:r>
          </w:p>
        </w:tc>
        <w:tc>
          <w:tcPr>
            <w:tcW w:w="8222" w:type="dxa"/>
          </w:tcPr>
          <w:p>
            <w:pPr>
              <w:spacing w:before="60" w:after="60"/>
              <w:rPr>
                <w:rFonts w:ascii="Arial" w:hAnsi="Arial" w:cs="Arial"/>
              </w:rPr>
            </w:pPr>
            <w:r>
              <w:rPr>
                <w:rFonts w:ascii="Arial" w:hAnsi="Arial" w:cs="Arial"/>
              </w:rPr>
              <w:t>Bei Pflichtstundenermäßigung wegen Schwerbehinderung (Grund 220) dürfen höchstens 4 Stunden eingetragen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LMI17</w:t>
            </w:r>
          </w:p>
        </w:tc>
        <w:tc>
          <w:tcPr>
            <w:tcW w:w="8222" w:type="dxa"/>
          </w:tcPr>
          <w:p>
            <w:pPr>
              <w:spacing w:before="60" w:after="60"/>
              <w:rPr>
                <w:rFonts w:ascii="Arial" w:hAnsi="Arial" w:cs="Arial"/>
              </w:rPr>
            </w:pPr>
            <w:r>
              <w:rPr>
                <w:rFonts w:ascii="Arial" w:hAnsi="Arial" w:cs="Arial"/>
              </w:rPr>
              <w:t>Bei Pflichtstundenermäßigung wegen Schwerbehinderung- Erhöhung auf Antrag (Grund 220) muss auch Grund 210 eingetragen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LMI18</w:t>
            </w:r>
          </w:p>
        </w:tc>
        <w:tc>
          <w:tcPr>
            <w:tcW w:w="8222" w:type="dxa"/>
          </w:tcPr>
          <w:p>
            <w:pPr>
              <w:spacing w:before="60" w:after="60"/>
              <w:rPr>
                <w:rFonts w:ascii="Arial" w:hAnsi="Arial" w:cs="Arial"/>
              </w:rPr>
            </w:pPr>
            <w:r>
              <w:rPr>
                <w:rFonts w:ascii="Arial" w:hAnsi="Arial" w:cs="Arial"/>
              </w:rPr>
              <w:t>Bei Beurlaubung (Grund  230) müssen die Ermäßigungsstunden gleich dem Pflichtstundensoll sein. Die Reststunden müssen null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LMI19</w:t>
            </w:r>
          </w:p>
        </w:tc>
        <w:tc>
          <w:tcPr>
            <w:tcW w:w="8222" w:type="dxa"/>
          </w:tcPr>
          <w:p>
            <w:pPr>
              <w:spacing w:before="60" w:after="60"/>
              <w:rPr>
                <w:rFonts w:ascii="Arial" w:hAnsi="Arial" w:cs="Arial"/>
              </w:rPr>
            </w:pPr>
            <w:r>
              <w:rPr>
                <w:rFonts w:ascii="Arial" w:hAnsi="Arial" w:cs="Arial"/>
              </w:rPr>
              <w:t>Beurlaubung (Grund 230) und langfristige Erkrankung (Grund 240) dürfen nicht gemeinsam auftreten.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LMI20</w:t>
            </w:r>
          </w:p>
        </w:tc>
        <w:tc>
          <w:tcPr>
            <w:tcW w:w="8222" w:type="dxa"/>
          </w:tcPr>
          <w:p>
            <w:pPr>
              <w:spacing w:before="60" w:after="60"/>
              <w:rPr>
                <w:rFonts w:ascii="Arial" w:hAnsi="Arial" w:cs="Arial"/>
              </w:rPr>
            </w:pPr>
            <w:r>
              <w:rPr>
                <w:rFonts w:ascii="Arial" w:hAnsi="Arial" w:cs="Arial"/>
              </w:rPr>
              <w:t>Beurlaubung (Grund 230) und Beschäftigungsverbot gem. § 6 Abs. 1 MuSchG (Grund 250) dürfen nicht gemeinsam auftreten.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LMI21</w:t>
            </w:r>
          </w:p>
        </w:tc>
        <w:tc>
          <w:tcPr>
            <w:tcW w:w="8222" w:type="dxa"/>
          </w:tcPr>
          <w:p>
            <w:pPr>
              <w:spacing w:before="60" w:after="60"/>
              <w:rPr>
                <w:rFonts w:ascii="Arial" w:hAnsi="Arial" w:cs="Arial"/>
              </w:rPr>
            </w:pPr>
            <w:r>
              <w:rPr>
                <w:rFonts w:ascii="Arial" w:hAnsi="Arial" w:cs="Arial"/>
              </w:rPr>
              <w:t>Bei langfristiger Erkrankung (Grund  240) müssen die Ermäßigungsstunden gleich dem Pflichtstundensoll sein. Die Reststunden müssen null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LMI22</w:t>
            </w:r>
          </w:p>
        </w:tc>
        <w:tc>
          <w:tcPr>
            <w:tcW w:w="8222" w:type="dxa"/>
          </w:tcPr>
          <w:p>
            <w:pPr>
              <w:spacing w:before="60" w:after="60"/>
              <w:rPr>
                <w:rFonts w:ascii="Arial" w:hAnsi="Arial" w:cs="Arial"/>
              </w:rPr>
            </w:pPr>
            <w:r>
              <w:rPr>
                <w:rFonts w:ascii="Arial" w:hAnsi="Arial" w:cs="Arial"/>
              </w:rPr>
              <w:t>Langfristige Erkrankung (Grund 240) und Beschäftigungsverbot gem. § 6 Abs. 1 MuSchG (Grund 250) dürfen nicht gemeinsam auftreten.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LMI23</w:t>
            </w:r>
          </w:p>
        </w:tc>
        <w:tc>
          <w:tcPr>
            <w:tcW w:w="8222" w:type="dxa"/>
          </w:tcPr>
          <w:p>
            <w:pPr>
              <w:spacing w:before="60" w:after="60"/>
              <w:rPr>
                <w:rFonts w:ascii="Arial" w:hAnsi="Arial" w:cs="Arial"/>
              </w:rPr>
            </w:pPr>
            <w:r>
              <w:rPr>
                <w:rFonts w:ascii="Arial" w:hAnsi="Arial" w:cs="Arial"/>
              </w:rPr>
              <w:t>Beschäftigungsverbot gem. § 6 Abs. 1 MuSchG (Grund 250) ist nur bei weiblichen Lehrkräften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LMI24</w:t>
            </w:r>
          </w:p>
        </w:tc>
        <w:tc>
          <w:tcPr>
            <w:tcW w:w="8222" w:type="dxa"/>
          </w:tcPr>
          <w:p>
            <w:pPr>
              <w:spacing w:before="60" w:after="60"/>
              <w:rPr>
                <w:rFonts w:ascii="Arial" w:hAnsi="Arial" w:cs="Arial"/>
              </w:rPr>
            </w:pPr>
            <w:r>
              <w:rPr>
                <w:rFonts w:ascii="Arial" w:hAnsi="Arial" w:cs="Arial"/>
              </w:rPr>
              <w:t>Bei Beschäftigungsverbot gem. § 6 Abs. 1 MuSchG (Grund 250) müssen die Ermäßigungsstunden gleich dem Pflichtstundensoll sein. Die Reststunden müssen null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LMI25</w:t>
            </w:r>
          </w:p>
        </w:tc>
        <w:tc>
          <w:tcPr>
            <w:tcW w:w="8222" w:type="dxa"/>
          </w:tcPr>
          <w:p>
            <w:pPr>
              <w:spacing w:before="60" w:after="60"/>
              <w:rPr>
                <w:rFonts w:ascii="Arial" w:hAnsi="Arial" w:cs="Arial"/>
              </w:rPr>
            </w:pPr>
            <w:r>
              <w:rPr>
                <w:rFonts w:ascii="Arial" w:hAnsi="Arial" w:cs="Arial"/>
              </w:rPr>
              <w:t>Bei Rückgabe vorgeleisteter Stunden wegen Nichtinanspruchnahme von Altersteilzeit (Grund 270) muss das Alter zwischen 55 und 60 Jahre liegen.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LMI26</w:t>
            </w:r>
          </w:p>
        </w:tc>
        <w:tc>
          <w:tcPr>
            <w:tcW w:w="8222" w:type="dxa"/>
          </w:tcPr>
          <w:p>
            <w:pPr>
              <w:spacing w:before="60" w:after="60"/>
              <w:rPr>
                <w:rFonts w:ascii="Arial" w:hAnsi="Arial" w:cs="Arial"/>
              </w:rPr>
            </w:pPr>
            <w:r>
              <w:rPr>
                <w:rFonts w:ascii="Arial" w:hAnsi="Arial" w:cs="Arial"/>
              </w:rPr>
              <w:t>Bei Rückgabe vorgeleisteter Stunden wegen Nichtinanspruchnahme von Altersteilzeit (Grund 270) muss das Rechtsverhältnis Beamter auf Lebenszeit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LMI27</w:t>
            </w:r>
          </w:p>
        </w:tc>
        <w:tc>
          <w:tcPr>
            <w:tcW w:w="8222" w:type="dxa"/>
          </w:tcPr>
          <w:p>
            <w:pPr>
              <w:spacing w:before="60" w:after="60"/>
              <w:rPr>
                <w:rFonts w:ascii="Arial" w:hAnsi="Arial" w:cs="Arial"/>
              </w:rPr>
            </w:pPr>
            <w:r>
              <w:rPr>
                <w:rFonts w:ascii="Arial" w:hAnsi="Arial" w:cs="Arial"/>
              </w:rPr>
              <w:t>Bei Rückgabe vorgeleisteter Stunden wegen Nichtinanspruchnahme von Altersteilzeit (Grund 270) darf die Beschäftigungsart nicht Ansparphase zur Altersteilzeit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LMI28</w:t>
            </w:r>
          </w:p>
        </w:tc>
        <w:tc>
          <w:tcPr>
            <w:tcW w:w="8222" w:type="dxa"/>
          </w:tcPr>
          <w:p>
            <w:pPr>
              <w:spacing w:before="60" w:after="60"/>
              <w:rPr>
                <w:rFonts w:ascii="Arial" w:hAnsi="Arial" w:cs="Arial"/>
              </w:rPr>
            </w:pPr>
            <w:r>
              <w:rPr>
                <w:rFonts w:ascii="Arial" w:hAnsi="Arial" w:cs="Arial"/>
              </w:rPr>
              <w:t>Bei Rückgabe vorgeleisteter Stunden wegen Nichtinanspruchnahme von Altersteilzeit (Grund 270) dürfen die Ermäßigungsstunden höchstens 6 Stunden betragen.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LMI29</w:t>
            </w:r>
          </w:p>
        </w:tc>
        <w:tc>
          <w:tcPr>
            <w:tcW w:w="8222" w:type="dxa"/>
          </w:tcPr>
          <w:p>
            <w:pPr>
              <w:spacing w:before="60" w:after="60"/>
              <w:rPr>
                <w:rFonts w:ascii="Arial" w:hAnsi="Arial" w:cs="Arial"/>
              </w:rPr>
            </w:pPr>
            <w:r>
              <w:rPr>
                <w:rFonts w:ascii="Arial" w:hAnsi="Arial" w:cs="Arial"/>
              </w:rPr>
              <w:t>Seiteneinsteigerentlastung (Grund 280) gilt in der Regel nur für Berufskollegs.</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LMI30</w:t>
            </w:r>
          </w:p>
        </w:tc>
        <w:tc>
          <w:tcPr>
            <w:tcW w:w="8222" w:type="dxa"/>
          </w:tcPr>
          <w:p>
            <w:pPr>
              <w:spacing w:before="60" w:after="60"/>
              <w:rPr>
                <w:rFonts w:ascii="Arial" w:hAnsi="Arial" w:cs="Arial"/>
              </w:rPr>
            </w:pPr>
            <w:r>
              <w:rPr>
                <w:rFonts w:ascii="Arial" w:hAnsi="Arial" w:cs="Arial"/>
              </w:rPr>
              <w:t>Bei Seiteneinsteigerentlastung (Grund 280) dürfen die Ermäßigungsstunden höchstens 7 Stunden betragen.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LMI31</w:t>
            </w:r>
          </w:p>
        </w:tc>
        <w:tc>
          <w:tcPr>
            <w:tcW w:w="8222" w:type="dxa"/>
          </w:tcPr>
          <w:p>
            <w:pPr>
              <w:spacing w:before="60" w:after="60"/>
              <w:rPr>
                <w:rFonts w:ascii="Arial" w:hAnsi="Arial" w:cs="Arial"/>
              </w:rPr>
            </w:pPr>
            <w:r>
              <w:rPr>
                <w:rFonts w:ascii="Arial" w:hAnsi="Arial" w:cs="Arial"/>
              </w:rPr>
              <w:t>Bei Freistellungsphase Sabbatjahr (Grund 290) muss das Rechtsverhältnis hauptamtlich oder hauptberuflich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LMI32</w:t>
            </w:r>
          </w:p>
        </w:tc>
        <w:tc>
          <w:tcPr>
            <w:tcW w:w="8222" w:type="dxa"/>
          </w:tcPr>
          <w:p>
            <w:pPr>
              <w:spacing w:before="60" w:after="60"/>
              <w:rPr>
                <w:rFonts w:ascii="Arial" w:hAnsi="Arial" w:cs="Arial"/>
              </w:rPr>
            </w:pPr>
            <w:r>
              <w:rPr>
                <w:rFonts w:ascii="Arial" w:hAnsi="Arial" w:cs="Arial"/>
              </w:rPr>
              <w:t>Bei Freistellungsphase Sabbatjahr (Grund 290) muss die Beschäftigungsart Sabbatjahr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LMI33</w:t>
            </w:r>
          </w:p>
        </w:tc>
        <w:tc>
          <w:tcPr>
            <w:tcW w:w="8222" w:type="dxa"/>
          </w:tcPr>
          <w:p>
            <w:pPr>
              <w:spacing w:before="60" w:after="60"/>
              <w:rPr>
                <w:rFonts w:ascii="Arial" w:hAnsi="Arial" w:cs="Arial"/>
              </w:rPr>
            </w:pPr>
            <w:r>
              <w:rPr>
                <w:rFonts w:ascii="Arial" w:hAnsi="Arial" w:cs="Arial"/>
              </w:rPr>
              <w:t>Freistellungsphase Sabbatjahr (Grund 290) darf nicht bei Lehrkräften eingetragen sein, die voll an eine andere Schule abgeordnet sind.</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LMI34</w:t>
            </w:r>
          </w:p>
        </w:tc>
        <w:tc>
          <w:tcPr>
            <w:tcW w:w="8222" w:type="dxa"/>
          </w:tcPr>
          <w:p>
            <w:pPr>
              <w:spacing w:before="60" w:after="60"/>
              <w:rPr>
                <w:rFonts w:ascii="Arial" w:hAnsi="Arial" w:cs="Arial"/>
              </w:rPr>
            </w:pPr>
            <w:r>
              <w:rPr>
                <w:rFonts w:ascii="Arial" w:hAnsi="Arial" w:cs="Arial"/>
              </w:rPr>
              <w:t>Bei Abrundung der Pflichtstundenzahl wegen Aufrundung im vorhergehenden Schuljahr (Grund 350) dürfen in der Regel nur 0.50 Stunden eingetragen sein.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LMI35</w:t>
            </w:r>
          </w:p>
        </w:tc>
        <w:tc>
          <w:tcPr>
            <w:tcW w:w="8222" w:type="dxa"/>
          </w:tcPr>
          <w:p>
            <w:pPr>
              <w:spacing w:before="60" w:after="60"/>
              <w:rPr>
                <w:rFonts w:ascii="Arial" w:hAnsi="Arial" w:cs="Arial"/>
              </w:rPr>
            </w:pPr>
            <w:r>
              <w:rPr>
                <w:rFonts w:ascii="Arial" w:hAnsi="Arial" w:cs="Arial"/>
              </w:rPr>
              <w:t>Rückgabe von Vorgriffsstunden (Grund 275) ist nur an öffentlichen Schulen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LMI36</w:t>
            </w:r>
          </w:p>
        </w:tc>
        <w:tc>
          <w:tcPr>
            <w:tcW w:w="8222" w:type="dxa"/>
          </w:tcPr>
          <w:p>
            <w:pPr>
              <w:spacing w:before="60" w:after="60"/>
              <w:rPr>
                <w:rFonts w:ascii="Arial" w:hAnsi="Arial" w:cs="Arial"/>
              </w:rPr>
            </w:pPr>
            <w:r>
              <w:rPr>
                <w:rFonts w:ascii="Arial" w:hAnsi="Arial" w:cs="Arial"/>
              </w:rPr>
              <w:t>Rückgabe von Vorgriffsstunden (Grund 275) ist nur an Grundschulen oder Berufskollegs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LMI37</w:t>
            </w:r>
          </w:p>
        </w:tc>
        <w:tc>
          <w:tcPr>
            <w:tcW w:w="8222" w:type="dxa"/>
          </w:tcPr>
          <w:p>
            <w:pPr>
              <w:spacing w:before="60" w:after="60"/>
              <w:rPr>
                <w:rFonts w:ascii="Arial" w:hAnsi="Arial" w:cs="Arial"/>
              </w:rPr>
            </w:pPr>
            <w:r>
              <w:rPr>
                <w:rFonts w:ascii="Arial" w:hAnsi="Arial" w:cs="Arial"/>
              </w:rPr>
              <w:t>Rückgabe von Vorgriffsstunden (Grund 275) ist nur ab 40 Jahren möglich.</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LMI38</w:t>
            </w:r>
          </w:p>
        </w:tc>
        <w:tc>
          <w:tcPr>
            <w:tcW w:w="8222" w:type="dxa"/>
          </w:tcPr>
          <w:p>
            <w:pPr>
              <w:spacing w:before="60" w:after="60"/>
              <w:rPr>
                <w:rFonts w:ascii="Arial" w:hAnsi="Arial" w:cs="Arial"/>
              </w:rPr>
            </w:pPr>
            <w:r>
              <w:rPr>
                <w:rFonts w:ascii="Arial" w:hAnsi="Arial" w:cs="Arial"/>
              </w:rPr>
              <w:t>Bei Einsatzstatus: nicht Stammschule, aber auch hier tätig, sind in der Regel nur die Gründe 300, 350 oder 360 zulässig.</w:t>
            </w:r>
          </w:p>
        </w:tc>
      </w:tr>
    </w:tbl>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57" w:name="_Toc97800218"/>
      <w:r>
        <w:rPr>
          <w:rFonts w:ascii="Arial" w:hAnsi="Arial" w:cs="Arial"/>
          <w:b w:val="0"/>
          <w:color w:val="auto"/>
          <w:sz w:val="28"/>
          <w:szCs w:val="28"/>
        </w:rPr>
        <w:t>SDB_NICHTUNTERRICHTLICHETAETIGKEIT</w:t>
      </w:r>
      <w:bookmarkEnd w:id="57"/>
    </w:p>
    <w:p>
      <w:pPr>
        <w:spacing w:after="0"/>
        <w:rPr>
          <w:rFonts w:ascii="Arial" w:hAnsi="Arial" w:cs="Arial"/>
        </w:rPr>
      </w:pPr>
    </w:p>
    <w:tbl>
      <w:tblPr>
        <w:tblStyle w:val="TableGrid"/>
        <w:tblW w:w="9606" w:type="dxa"/>
        <w:tblLook w:val="04A0"/>
      </w:tblPr>
      <w:tblGrid>
        <w:gridCol w:w="1384"/>
        <w:gridCol w:w="8222"/>
      </w:tblGrid>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LNT01</w:t>
            </w:r>
          </w:p>
        </w:tc>
        <w:tc>
          <w:tcPr>
            <w:tcW w:w="8222" w:type="dxa"/>
          </w:tcPr>
          <w:p>
            <w:pPr>
              <w:spacing w:before="60" w:after="60"/>
              <w:rPr>
                <w:rFonts w:ascii="Arial" w:hAnsi="Arial" w:cs="Arial"/>
              </w:rPr>
            </w:pPr>
            <w:r>
              <w:rPr>
                <w:rFonts w:ascii="Arial" w:hAnsi="Arial" w:cs="Arial"/>
              </w:rPr>
              <w:t>Unzulässiger Grund</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strike/>
                <w:highlight w:val="yellow"/>
              </w:rPr>
            </w:pPr>
            <w:r>
              <w:rPr>
                <w:rFonts w:ascii="Arial" w:hAnsi="Arial" w:cs="Arial"/>
                <w:b/>
                <w:strike/>
                <w:highlight w:val="yellow"/>
              </w:rPr>
              <w:t>LNT02</w:t>
            </w:r>
          </w:p>
        </w:tc>
        <w:tc>
          <w:tcPr>
            <w:tcW w:w="8222" w:type="dxa"/>
          </w:tcPr>
          <w:p>
            <w:pPr>
              <w:spacing w:before="60" w:after="60"/>
              <w:rPr>
                <w:rFonts w:ascii="Arial" w:hAnsi="Arial" w:cs="Arial"/>
                <w:strike/>
                <w:highlight w:val="yellow"/>
              </w:rPr>
            </w:pPr>
            <w:r>
              <w:rPr>
                <w:rFonts w:ascii="Arial" w:hAnsi="Arial" w:cs="Arial"/>
                <w:strike/>
                <w:highlight w:val="yellow"/>
              </w:rPr>
              <w:t>Grund und Wochenstunden nicht gleichzeitig besetzt.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strike/>
                <w:highlight w:val="yellow"/>
              </w:rPr>
            </w:pPr>
            <w:r>
              <w:rPr>
                <w:rFonts w:ascii="Arial" w:hAnsi="Arial" w:cs="Arial"/>
                <w:b/>
                <w:strike/>
                <w:highlight w:val="yellow"/>
              </w:rPr>
              <w:t>LNT03</w:t>
            </w:r>
          </w:p>
        </w:tc>
        <w:tc>
          <w:tcPr>
            <w:tcW w:w="8222" w:type="dxa"/>
          </w:tcPr>
          <w:p>
            <w:pPr>
              <w:spacing w:before="60" w:after="60"/>
              <w:rPr>
                <w:rFonts w:ascii="Arial" w:hAnsi="Arial" w:cs="Arial"/>
                <w:strike/>
              </w:rPr>
            </w:pPr>
            <w:r>
              <w:rPr>
                <w:rFonts w:ascii="Arial" w:hAnsi="Arial" w:cs="Arial"/>
                <w:strike/>
                <w:highlight w:val="yellow"/>
              </w:rPr>
              <w:t>Gleicher Grund kommt mehrfach vor.</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LNT04</w:t>
            </w:r>
          </w:p>
        </w:tc>
        <w:tc>
          <w:tcPr>
            <w:tcW w:w="8222" w:type="dxa"/>
          </w:tcPr>
          <w:p>
            <w:pPr>
              <w:spacing w:before="60" w:after="60"/>
              <w:rPr>
                <w:rFonts w:ascii="Arial" w:hAnsi="Arial" w:cs="Arial"/>
              </w:rPr>
            </w:pPr>
            <w:r>
              <w:rPr>
                <w:rFonts w:ascii="Arial" w:hAnsi="Arial" w:cs="Arial"/>
              </w:rPr>
              <w:t>Schulleitungspauschale fehlt.</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LNT05</w:t>
            </w:r>
          </w:p>
        </w:tc>
        <w:tc>
          <w:tcPr>
            <w:tcW w:w="8222" w:type="dxa"/>
          </w:tcPr>
          <w:p>
            <w:pPr>
              <w:spacing w:before="60" w:after="60"/>
              <w:rPr>
                <w:rFonts w:ascii="Arial" w:hAnsi="Arial" w:cs="Arial"/>
              </w:rPr>
            </w:pPr>
            <w:r>
              <w:rPr>
                <w:rFonts w:ascii="Arial" w:hAnsi="Arial" w:cs="Arial"/>
              </w:rPr>
              <w:t>Beratungsaufgaben in der Sek. I (Grund 540)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LNT06</w:t>
            </w:r>
          </w:p>
        </w:tc>
        <w:tc>
          <w:tcPr>
            <w:tcW w:w="8222" w:type="dxa"/>
          </w:tcPr>
          <w:p>
            <w:pPr>
              <w:spacing w:before="60" w:after="60"/>
              <w:rPr>
                <w:rFonts w:ascii="Arial" w:hAnsi="Arial" w:cs="Arial"/>
              </w:rPr>
            </w:pPr>
            <w:r>
              <w:rPr>
                <w:rFonts w:ascii="Arial" w:hAnsi="Arial" w:cs="Arial"/>
              </w:rPr>
              <w:t>Laufbahnberatung und -kontrolle in der gymnasialen Oberstufe (Grund 550)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LNT07</w:t>
            </w:r>
          </w:p>
        </w:tc>
        <w:tc>
          <w:tcPr>
            <w:tcW w:w="8222" w:type="dxa"/>
          </w:tcPr>
          <w:p>
            <w:pPr>
              <w:spacing w:before="60" w:after="60"/>
              <w:rPr>
                <w:rFonts w:ascii="Arial" w:hAnsi="Arial" w:cs="Arial"/>
              </w:rPr>
            </w:pPr>
            <w:r>
              <w:rPr>
                <w:rFonts w:ascii="Arial" w:hAnsi="Arial" w:cs="Arial"/>
              </w:rPr>
              <w:t>Fortbildungslehrgänge für technische Lehrer aus Entwicklungsländern -LIB- (Grund 625)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LNT08</w:t>
            </w:r>
          </w:p>
        </w:tc>
        <w:tc>
          <w:tcPr>
            <w:tcW w:w="8222" w:type="dxa"/>
          </w:tcPr>
          <w:p>
            <w:pPr>
              <w:spacing w:before="60" w:after="60"/>
              <w:rPr>
                <w:rFonts w:ascii="Arial" w:hAnsi="Arial" w:cs="Arial"/>
              </w:rPr>
            </w:pPr>
            <w:r>
              <w:rPr>
                <w:rFonts w:ascii="Arial" w:hAnsi="Arial" w:cs="Arial"/>
              </w:rPr>
              <w:t>Pädaudiologische Zentren und Frühförderzentren für Sehgeschädigte (Grund 720)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LNT09</w:t>
            </w:r>
          </w:p>
        </w:tc>
        <w:tc>
          <w:tcPr>
            <w:tcW w:w="8222" w:type="dxa"/>
          </w:tcPr>
          <w:p>
            <w:pPr>
              <w:spacing w:before="60" w:after="60"/>
              <w:rPr>
                <w:rFonts w:ascii="Arial" w:hAnsi="Arial" w:cs="Arial"/>
              </w:rPr>
            </w:pPr>
            <w:r>
              <w:rPr>
                <w:rFonts w:ascii="Arial" w:hAnsi="Arial" w:cs="Arial"/>
              </w:rPr>
              <w:t>Projekt "Betrieb und Schule" -BUS- (Grund 810)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LNT10</w:t>
            </w:r>
          </w:p>
        </w:tc>
        <w:tc>
          <w:tcPr>
            <w:tcW w:w="8222" w:type="dxa"/>
          </w:tcPr>
          <w:p>
            <w:pPr>
              <w:spacing w:before="60" w:after="60"/>
              <w:rPr>
                <w:rFonts w:ascii="Arial" w:hAnsi="Arial" w:cs="Arial"/>
              </w:rPr>
            </w:pPr>
            <w:r>
              <w:rPr>
                <w:rFonts w:ascii="Arial" w:hAnsi="Arial" w:cs="Arial"/>
              </w:rPr>
              <w:t>Projekt: Abitur-Online (Grund 815)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LNT11</w:t>
            </w:r>
          </w:p>
        </w:tc>
        <w:tc>
          <w:tcPr>
            <w:tcW w:w="8222" w:type="dxa"/>
          </w:tcPr>
          <w:p>
            <w:pPr>
              <w:spacing w:before="60" w:after="60"/>
              <w:rPr>
                <w:rFonts w:ascii="Arial" w:hAnsi="Arial" w:cs="Arial"/>
              </w:rPr>
            </w:pPr>
            <w:r>
              <w:rPr>
                <w:rFonts w:ascii="Arial" w:hAnsi="Arial" w:cs="Arial"/>
              </w:rPr>
              <w:t>Sonderpädagogischer Förderbedarf, z. B. Lese- und Rechtschreibschwächen, Lernstörungen (Grund 855)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LNT12</w:t>
            </w:r>
          </w:p>
        </w:tc>
        <w:tc>
          <w:tcPr>
            <w:tcW w:w="8222" w:type="dxa"/>
          </w:tcPr>
          <w:p>
            <w:pPr>
              <w:spacing w:before="60" w:after="60"/>
              <w:rPr>
                <w:rFonts w:ascii="Arial" w:hAnsi="Arial" w:cs="Arial"/>
              </w:rPr>
            </w:pPr>
            <w:r>
              <w:rPr>
                <w:rFonts w:ascii="Arial" w:hAnsi="Arial" w:cs="Arial"/>
              </w:rPr>
              <w:t>Einstiegshilfen in Beruf/Ausbildung (Grund 860)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LNT13</w:t>
            </w:r>
          </w:p>
        </w:tc>
        <w:tc>
          <w:tcPr>
            <w:tcW w:w="8222" w:type="dxa"/>
          </w:tcPr>
          <w:p>
            <w:pPr>
              <w:spacing w:before="60" w:after="60"/>
              <w:rPr>
                <w:rFonts w:ascii="Arial" w:hAnsi="Arial" w:cs="Arial"/>
              </w:rPr>
            </w:pPr>
            <w:r>
              <w:rPr>
                <w:rFonts w:ascii="Arial" w:hAnsi="Arial" w:cs="Arial"/>
              </w:rPr>
              <w:t>Außerunterrichtliche Tätigkeit in der offenen Ganztagsschule sofern nicht Unterricht (Grund 910)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LNT14</w:t>
            </w:r>
          </w:p>
        </w:tc>
        <w:tc>
          <w:tcPr>
            <w:tcW w:w="8222" w:type="dxa"/>
          </w:tcPr>
          <w:p>
            <w:pPr>
              <w:spacing w:before="60" w:after="60"/>
              <w:rPr>
                <w:rFonts w:ascii="Arial" w:hAnsi="Arial" w:cs="Arial"/>
              </w:rPr>
            </w:pPr>
            <w:r>
              <w:rPr>
                <w:rFonts w:ascii="Arial" w:hAnsi="Arial" w:cs="Arial"/>
              </w:rPr>
              <w:t>Einsatz als sozialpädagogische Fachkraft in der Schuleingangsphase -Nicht in Unterricht fließende Stunden-  (Grund 920) für diese Schulform nicht zulässig.</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LNT15</w:t>
            </w:r>
          </w:p>
        </w:tc>
        <w:tc>
          <w:tcPr>
            <w:tcW w:w="8222" w:type="dxa"/>
          </w:tcPr>
          <w:p>
            <w:pPr>
              <w:spacing w:before="60" w:after="60"/>
              <w:rPr>
                <w:rFonts w:ascii="Arial" w:hAnsi="Arial" w:cs="Arial"/>
              </w:rPr>
            </w:pPr>
            <w:r>
              <w:rPr>
                <w:rFonts w:ascii="Arial" w:hAnsi="Arial" w:cs="Arial"/>
              </w:rPr>
              <w:t>Ein(e) Schulkindergärtner(in), Erzieher(in), Kindergärtner(in) muss den Entlastungsgrund 930 oder 940 haben.</w:t>
            </w:r>
          </w:p>
        </w:tc>
      </w:tr>
      <w:tr>
        <w:tblPrEx>
          <w:tblW w:w="9606" w:type="dxa"/>
          <w:tblLook w:val="04A0"/>
        </w:tblPrEx>
        <w:tc>
          <w:tcPr>
            <w:tcW w:w="1384" w:type="dxa"/>
            <w:shd w:val="clear" w:color="auto" w:fill="F2F2F2" w:themeFill="background1" w:themeFillShade="F2"/>
          </w:tcPr>
          <w:p>
            <w:pPr>
              <w:spacing w:before="60" w:after="60"/>
              <w:rPr>
                <w:rFonts w:ascii="Arial" w:hAnsi="Arial" w:cs="Arial"/>
                <w:b/>
              </w:rPr>
            </w:pPr>
            <w:r>
              <w:rPr>
                <w:rFonts w:ascii="Arial" w:hAnsi="Arial" w:cs="Arial"/>
                <w:b/>
              </w:rPr>
              <w:t>LNT16</w:t>
            </w:r>
          </w:p>
        </w:tc>
        <w:tc>
          <w:tcPr>
            <w:tcW w:w="8222" w:type="dxa"/>
          </w:tcPr>
          <w:p>
            <w:pPr>
              <w:spacing w:before="60" w:after="60"/>
              <w:rPr>
                <w:rFonts w:ascii="Arial" w:hAnsi="Arial" w:cs="Arial"/>
              </w:rPr>
            </w:pPr>
            <w:r>
              <w:rPr>
                <w:rFonts w:ascii="Arial" w:hAnsi="Arial" w:cs="Arial"/>
              </w:rPr>
              <w:t>Betreuung und Aufsicht im Ganztagsbereich der Ganztagsschulen  (Grund 940) gilt nur an genehmigten Ganztagsschulen.</w:t>
            </w:r>
          </w:p>
        </w:tc>
      </w:tr>
    </w:tbl>
    <w:p>
      <w:pPr>
        <w:spacing w:after="0"/>
        <w:rPr>
          <w:rFonts w:ascii="Arial" w:hAnsi="Arial" w:cs="Arial"/>
        </w:rPr>
      </w:pPr>
    </w:p>
    <w:p>
      <w:pPr>
        <w:rPr>
          <w:rFonts w:ascii="Arial" w:hAnsi="Arial" w:cs="Arial"/>
        </w:rPr>
      </w:pPr>
      <w:r>
        <w:rPr>
          <w:rFonts w:ascii="Arial" w:hAnsi="Arial" w:cs="Arial"/>
        </w:rPr>
        <w:br w:type="page"/>
      </w:r>
    </w:p>
    <w:p>
      <w:pPr>
        <w:pStyle w:val="Heading1"/>
        <w:spacing w:before="60" w:after="60"/>
        <w:rPr>
          <w:rFonts w:ascii="Arial" w:hAnsi="Arial" w:cs="Arial"/>
          <w:color w:val="auto"/>
          <w:sz w:val="32"/>
          <w:szCs w:val="32"/>
        </w:rPr>
      </w:pPr>
      <w:bookmarkStart w:id="58" w:name="_Toc97800219"/>
      <w:r>
        <w:rPr>
          <w:rFonts w:ascii="Arial" w:hAnsi="Arial" w:cs="Arial"/>
          <w:color w:val="auto"/>
          <w:sz w:val="32"/>
          <w:szCs w:val="32"/>
        </w:rPr>
        <w:t>Vorgänge beim Erstellen der Exportdateien</w:t>
      </w:r>
      <w:bookmarkEnd w:id="58"/>
      <w:r>
        <w:rPr>
          <w:rFonts w:ascii="Arial" w:hAnsi="Arial" w:cs="Arial"/>
          <w:color w:val="auto"/>
          <w:sz w:val="32"/>
          <w:szCs w:val="32"/>
        </w:rPr>
        <w:t xml:space="preserve"> </w:t>
      </w:r>
    </w:p>
    <w:p>
      <w:pPr>
        <w:spacing w:after="0"/>
        <w:rPr>
          <w:rFonts w:ascii="Arial" w:hAnsi="Arial" w:cs="Arial"/>
        </w:rPr>
      </w:pPr>
    </w:p>
    <w:p>
      <w:pPr>
        <w:spacing w:after="0"/>
        <w:rPr>
          <w:rFonts w:ascii="Arial" w:hAnsi="Arial" w:cs="Arial"/>
        </w:rPr>
      </w:pPr>
    </w:p>
    <w:p>
      <w:pPr>
        <w:pStyle w:val="Heading2"/>
        <w:spacing w:before="0"/>
        <w:rPr>
          <w:rFonts w:ascii="Arial" w:hAnsi="Arial" w:cs="Arial"/>
          <w:b w:val="0"/>
          <w:color w:val="auto"/>
          <w:sz w:val="28"/>
          <w:szCs w:val="28"/>
        </w:rPr>
      </w:pPr>
      <w:bookmarkStart w:id="59" w:name="_Toc97800220"/>
      <w:r>
        <w:rPr>
          <w:rFonts w:ascii="Arial" w:hAnsi="Arial" w:cs="Arial"/>
          <w:b w:val="0"/>
          <w:color w:val="auto"/>
          <w:sz w:val="28"/>
          <w:szCs w:val="28"/>
        </w:rPr>
        <w:t>Erstellung der SIM.TXT (neue SIM.TXT)</w:t>
      </w:r>
      <w:bookmarkEnd w:id="59"/>
    </w:p>
    <w:p>
      <w:pPr>
        <w:spacing w:after="0"/>
        <w:rPr>
          <w:rFonts w:ascii="Arial" w:hAnsi="Arial" w:cs="Arial"/>
        </w:rPr>
      </w:pPr>
    </w:p>
    <w:p>
      <w:pPr>
        <w:spacing w:after="0"/>
        <w:rPr>
          <w:rFonts w:ascii="Arial" w:hAnsi="Arial" w:cs="Arial"/>
        </w:rPr>
      </w:pPr>
    </w:p>
    <w:p>
      <w:pPr>
        <w:pStyle w:val="ListParagraph"/>
        <w:numPr>
          <w:ilvl w:val="0"/>
          <w:numId w:val="2"/>
        </w:numPr>
        <w:spacing w:after="0"/>
        <w:rPr>
          <w:rFonts w:ascii="Arial" w:hAnsi="Arial" w:cs="Arial"/>
        </w:rPr>
      </w:pPr>
      <w:r>
        <w:rPr>
          <w:rFonts w:ascii="Arial" w:hAnsi="Arial" w:cs="Arial"/>
        </w:rPr>
        <w:t>Herkunftsschulform und Herkunftsschulnummer</w:t>
      </w:r>
    </w:p>
    <w:p>
      <w:pPr>
        <w:spacing w:after="0"/>
        <w:rPr>
          <w:rFonts w:ascii="Arial" w:hAnsi="Arial" w:cs="Arial"/>
        </w:rPr>
      </w:pPr>
    </w:p>
    <w:p>
      <w:pPr>
        <w:spacing w:after="0"/>
        <w:rPr>
          <w:rFonts w:ascii="Arial" w:hAnsi="Arial" w:cs="Arial"/>
        </w:rPr>
      </w:pPr>
      <w:r>
        <w:rPr>
          <w:rFonts w:ascii="Arial" w:hAnsi="Arial" w:cs="Arial"/>
        </w:rPr>
        <w:t>Wenn LSSchulform = UN dann LSSchulnr = 999500</w:t>
      </w:r>
    </w:p>
    <w:p>
      <w:pPr>
        <w:spacing w:after="0"/>
        <w:rPr>
          <w:rFonts w:ascii="Arial" w:hAnsi="Arial" w:cs="Arial"/>
        </w:rPr>
      </w:pPr>
      <w:r>
        <w:rPr>
          <w:rFonts w:ascii="Arial" w:hAnsi="Arial" w:cs="Arial"/>
        </w:rPr>
        <w:t>Wenn LSSchulform = HU, WZ, XB dann LSSchulnr = 980500</w:t>
      </w:r>
    </w:p>
    <w:p>
      <w:pPr>
        <w:spacing w:after="0"/>
        <w:rPr>
          <w:rFonts w:ascii="Arial" w:hAnsi="Arial" w:cs="Arial"/>
        </w:rPr>
      </w:pPr>
    </w:p>
    <w:p>
      <w:pPr>
        <w:spacing w:after="0"/>
        <w:rPr>
          <w:rFonts w:ascii="Arial" w:hAnsi="Arial" w:cs="Arial"/>
        </w:rPr>
      </w:pPr>
    </w:p>
    <w:sectPr>
      <w:headerReference w:type="default" r:id="rId8"/>
      <w:footerReference w:type="default" r:id="rId9"/>
      <w:headerReference w:type="first" r:id="rId10"/>
      <w:pgSz w:w="11906" w:h="16838"/>
      <w:pgMar w:top="1418" w:right="1021" w:bottom="1134"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4" w:author="Neumann, Thomas (IT.NRW)" w:date="2022-02-02T17:39:00Z" w:initials="NT(">
    <w:p>
      <w:pPr>
        <w:pStyle w:val="CommentText"/>
      </w:pPr>
      <w:r>
        <w:rPr>
          <w:rStyle w:val="CommentReference"/>
        </w:rPr>
        <w:annotationRef/>
      </w:r>
      <w:r>
        <w:t>Fehler ist laut Carsten Mörs inaktiv! Leider ist nicht kommentiert warum.</w:t>
      </w:r>
    </w:p>
    <w:p>
      <w:pPr>
        <w:pStyle w:val="CommentText"/>
      </w:pPr>
      <w:r>
        <w:t>@ Hr. Pfotenhauer: Kennen Sie ggf. den Grund dafür?</w:t>
      </w:r>
    </w:p>
    <w:p>
      <w:pPr>
        <w:pStyle w:val="CommentText"/>
      </w:pPr>
      <w:r>
        <w:t>Der Fehler macht aus Sicht der Methodik durchaus Sinn und sollte angepasst und wieder aktiviert werden.</w:t>
      </w:r>
    </w:p>
    <w:p w14:paraId="1ABC0985">
      <w:pPr>
        <w:pStyle w:val="CommentText"/>
      </w:pPr>
      <w:r>
        <w:t xml:space="preserve">In der Spezifikation und im Code war LSJAHRGANG vorgesehen, dies ist unserer Meinung nach falsch. Wir schlagen vor mit VOJAHRGNG zu prüfen. </w:t>
      </w:r>
    </w:p>
  </w:comment>
  <w:comment w:id="5" w:author="Pfotenhauer, Frank" w:date="2022-03-15T12:45:00Z" w:initials="PF">
    <w:p>
      <w:pPr>
        <w:pStyle w:val="CommentText"/>
      </w:pPr>
      <w:r>
        <w:rPr>
          <w:rStyle w:val="CommentReference"/>
        </w:rPr>
        <w:annotationRef/>
      </w:r>
      <w:r>
        <w:t>Der Fehler macht Sinn.</w:t>
      </w:r>
    </w:p>
    <w:p w14:paraId="3236738F">
      <w:pPr>
        <w:pStyle w:val="CommentText"/>
      </w:pPr>
      <w:r>
        <w:t>Jetzt weiß ich auch, warum der Haken Schulpflicht erfüllt immer ins leere lief.</w:t>
      </w:r>
    </w:p>
  </w:comment>
  <w:comment w:id="6" w:author="Neumann, Thomas (IT.NRW)" w:date="2022-03-22T11:21:00Z" w:initials="NT(">
    <w:p w14:paraId="2B6EB795">
      <w:pPr>
        <w:pStyle w:val="CommentText"/>
      </w:pPr>
      <w:r>
        <w:rPr>
          <w:rStyle w:val="CommentReference"/>
        </w:rPr>
        <w:annotationRef/>
      </w:r>
      <w:r>
        <w:t>Fehler wird „reaktiviert“ und Spezifikationsänderung umgesetzt.</w:t>
      </w:r>
    </w:p>
  </w:comment>
  <w:comment w:id="7" w:author="Neumann, Thomas (IT.NRW)" w:date="2022-02-02T17:39:00Z" w:initials="NT(">
    <w:p>
      <w:pPr>
        <w:pStyle w:val="CommentText"/>
      </w:pPr>
      <w:r>
        <w:rPr>
          <w:rStyle w:val="CommentReference"/>
        </w:rPr>
        <w:annotationRef/>
      </w:r>
      <w:r>
        <w:t>Dieser neue Fehler wäre aus Sicht der Methodik sinnvoll:</w:t>
      </w:r>
      <w:r>
        <w:br/>
        <w:t>Bei mindestens 10 Schulbesuchsjahren sollte die Schulpflicht erfüllt sein (außer bei zieldifferenten GB-SuS. Der Wert der Schulbesuchsjahre in SCHILD scheint jedoch nicht in die StatistikDB übernommen zu werden, obwohl das Merkmal dort vorhanden ist!</w:t>
      </w:r>
    </w:p>
    <w:p>
      <w:pPr>
        <w:pStyle w:val="CommentText"/>
      </w:pPr>
      <w:r>
        <w:t>Fragen an Hr. Pfotenhauer: Warum wird das Merkmal nicht übernommen und könnte dies ggf. noch geändert werden?</w:t>
      </w:r>
    </w:p>
    <w:p w14:paraId="1947C8C4">
      <w:pPr>
        <w:pStyle w:val="CommentText"/>
      </w:pPr>
      <w:r>
        <w:t>Wird das Merkmal SCHULBESUCHSJAHRE in SCHILD berechnet und wie wird dabei das 3 Jahr der Eingangsphase berücksichtigt?</w:t>
      </w:r>
    </w:p>
  </w:comment>
  <w:comment w:id="8" w:author="Pfotenhauer, Frank" w:date="2022-03-15T12:47:00Z" w:initials="PF">
    <w:p w14:paraId="0210054B">
      <w:pPr>
        <w:pStyle w:val="CommentText"/>
      </w:pPr>
      <w:r>
        <w:rPr>
          <w:rStyle w:val="CommentReference"/>
        </w:rPr>
        <w:annotationRef/>
      </w:r>
      <w:r>
        <w:t>Warum das Merkmal nicht gefüllt wird, kann ich nicht sagen.</w:t>
      </w:r>
      <w:r>
        <w:br/>
        <w:t>Schild-NRW berechnet die Schulbesuchsjahre (SBJ)anhand des Jahres der Einschulung.</w:t>
      </w:r>
      <w:r>
        <w:br/>
        <w:t>Es gibt bei uns das Merkmal EPJahre, wenn das =3 oder =4 ist, dann zieht Schild-NRW das von den SBJ ab.</w:t>
      </w:r>
    </w:p>
  </w:comment>
  <w:comment w:id="9" w:author="Neumann, Thomas (IT.NRW)" w:date="2022-03-22T11:22:00Z" w:initials="NT(">
    <w:p>
      <w:pPr>
        <w:pStyle w:val="CommentText"/>
      </w:pPr>
      <w:r>
        <w:rPr>
          <w:rStyle w:val="CommentReference"/>
        </w:rPr>
        <w:annotationRef/>
      </w:r>
      <w:r>
        <w:t>Da in SchILD das 3te Jahr der Schuleingangsphase bei der Berechnung der Schulbesuchsjahre berücksichtigt wird, könnte der Fehler aus Sicht der Methodik so umgesetzt werden.</w:t>
      </w:r>
    </w:p>
    <w:p w14:paraId="685418A3">
      <w:pPr>
        <w:pStyle w:val="CommentText"/>
      </w:pPr>
      <w:r>
        <w:t>@ Hr. Pfotenhauer: Können Sie bitte die Übernahme des Wertes der Schulbesuchsjahre in die StatistikDB veranlassen? Das wäre Voraussetzung für die Umsetzung.</w:t>
      </w:r>
    </w:p>
  </w:comment>
  <w:comment w:id="12" w:author="Neumann, Thomas (IT.NRW)" w:date="2022-02-03T16:22:00Z" w:initials="NT(">
    <w:p>
      <w:pPr>
        <w:pStyle w:val="CommentText"/>
      </w:pPr>
      <w:r>
        <w:rPr>
          <w:rStyle w:val="CommentReference"/>
        </w:rPr>
        <w:annotationRef/>
      </w:r>
      <w:r>
        <w:t>Zweite Bedingung könnte eigentlich entfallen. Ein besetzter zweiter (weiterer) FSP (ohne FSP1) führt in ASDPC und SchILD zu einem Fehler (B53).</w:t>
      </w:r>
    </w:p>
    <w:p w14:paraId="6E4533A0">
      <w:pPr>
        <w:pStyle w:val="CommentText"/>
      </w:pPr>
      <w:r>
        <w:t>@ Herr Pfotenhauer: Kann die Prüfung auf den weiteren FSP entfallen?</w:t>
      </w:r>
    </w:p>
  </w:comment>
  <w:comment w:id="13" w:author="Pfotenhauer, Frank" w:date="2022-03-15T12:51:00Z" w:initials="PF">
    <w:p w14:paraId="3D8DC704">
      <w:pPr>
        <w:pStyle w:val="CommentText"/>
      </w:pPr>
      <w:r>
        <w:rPr>
          <w:rStyle w:val="CommentReference"/>
        </w:rPr>
        <w:annotationRef/>
      </w:r>
      <w:r>
        <w:t>Das kann ich zwar schlecht beurteilen, aber ja, ich denke das auch.</w:t>
      </w:r>
    </w:p>
  </w:comment>
  <w:comment w:id="14" w:author="Neumann, Thomas (IT.NRW)" w:date="2022-03-22T11:27:00Z" w:initials="NT(">
    <w:p w14:paraId="03B048DC">
      <w:pPr>
        <w:pStyle w:val="CommentText"/>
      </w:pPr>
      <w:r>
        <w:rPr>
          <w:rStyle w:val="CommentReference"/>
        </w:rPr>
        <w:annotationRef/>
      </w:r>
      <w:r>
        <w:t>Zweite Bedingung entfällt zukünftig.</w:t>
      </w:r>
    </w:p>
  </w:comment>
  <w:comment w:id="17" w:author="Neumann, Thomas (IT.NRW)" w:date="2022-03-08T13:45:00Z" w:initials="NT(">
    <w:p>
      <w:pPr>
        <w:pStyle w:val="CommentText"/>
      </w:pPr>
      <w:r>
        <w:rPr>
          <w:rStyle w:val="CommentReference"/>
        </w:rPr>
        <w:annotationRef/>
      </w:r>
      <w:r>
        <w:t>Laut Auskunft Carsten Moers werden abweichend von der Spezifikation auch die BK und SB geprüft!</w:t>
      </w:r>
    </w:p>
    <w:p w14:paraId="65485770">
      <w:pPr>
        <w:pStyle w:val="CommentText"/>
      </w:pPr>
      <w:r>
        <w:t xml:space="preserve">@ Herr Pfotenhauer: Sollte die Prüfung der BK und SB besser entfallen? </w:t>
      </w:r>
    </w:p>
  </w:comment>
  <w:comment w:id="18" w:author="Pfotenhauer, Frank" w:date="2022-03-15T12:53:00Z" w:initials="PF">
    <w:p w14:paraId="2EE36980">
      <w:pPr>
        <w:pStyle w:val="CommentText"/>
      </w:pPr>
      <w:r>
        <w:rPr>
          <w:rStyle w:val="CommentReference"/>
        </w:rPr>
        <w:annotationRef/>
      </w:r>
      <w:r>
        <w:t>Das kann ich nicht beurteilen, das sollte von IT.NRW vorgegeben werden. Aber es gibt ja den Wert „Ohne Abschluss“….</w:t>
      </w:r>
    </w:p>
  </w:comment>
  <w:comment w:id="19" w:author="Neumann, Thomas (IT.NRW)" w:date="2022-03-22T14:32:00Z" w:initials="NT(">
    <w:p w14:paraId="352A8D2A">
      <w:pPr>
        <w:pStyle w:val="CommentText"/>
      </w:pPr>
      <w:r>
        <w:rPr>
          <w:rStyle w:val="CommentReference"/>
        </w:rPr>
        <w:annotationRef/>
      </w:r>
      <w:r>
        <w:t>Bleibt weiter für die B-Schulen aktiv. Spezifikation wird an die Programmierung angepasst.</w:t>
      </w:r>
      <w:bookmarkStart w:id="22" w:name="_GoBack"/>
      <w:bookmarkEnd w:id="22"/>
    </w:p>
  </w:comment>
  <w:comment w:id="23" w:author="Neumann, Thomas (IT.NRW)" w:date="2022-02-07T13:58:00Z" w:initials="NT(">
    <w:p>
      <w:pPr>
        <w:pStyle w:val="CommentText"/>
      </w:pPr>
      <w:r>
        <w:rPr>
          <w:rStyle w:val="CommentReference"/>
        </w:rPr>
        <w:annotationRef/>
      </w:r>
      <w:r>
        <w:t>Dieser neuer Fehler wäre aus Sicht der Methodik sinnvoll:</w:t>
      </w:r>
    </w:p>
    <w:p w14:paraId="6717C386">
      <w:pPr>
        <w:pStyle w:val="CommentText"/>
      </w:pPr>
      <w:r>
        <w:t>Wenn Im Bereich „Entlassung von eigener Schule“ ein Abschluss (Zeugnis) eingetragen wurde, sollte die Schulpflicht eigentlich erfüllt sein. Ist das Feld jedoch nicht aktiviert, wird der Abgänger nicht in ASDPC importiert.</w:t>
      </w:r>
    </w:p>
  </w:comment>
  <w:comment w:id="24" w:author="Pfotenhauer, Frank" w:date="2022-03-15T12:54:00Z" w:initials="PF">
    <w:p w14:paraId="43111107">
      <w:pPr>
        <w:pStyle w:val="CommentText"/>
      </w:pPr>
      <w:r>
        <w:rPr>
          <w:rStyle w:val="CommentReference"/>
        </w:rPr>
        <w:annotationRef/>
      </w:r>
      <w:r>
        <w:t>Was ist mit dem Abschluss HA9?</w:t>
      </w:r>
    </w:p>
  </w:comment>
  <w:comment w:id="25" w:author="Neumann, Thomas (IT.NRW)" w:date="2022-03-22T11:33:00Z" w:initials="NT(">
    <w:p>
      <w:pPr>
        <w:pStyle w:val="CommentText"/>
      </w:pPr>
      <w:r>
        <w:rPr>
          <w:rStyle w:val="CommentReference"/>
        </w:rPr>
        <w:annotationRef/>
      </w:r>
      <w:r>
        <w:t>Wir haben tatsächlich nicht bedacht, dass in SchILD der Hauptschulabschluss nach Klasse 9 (Abgangsart bzw. ZEUGNIS = B, C) auch bereits vor Erfüllung der Schulpflicht eingetragen wird.</w:t>
      </w:r>
    </w:p>
    <w:p>
      <w:pPr>
        <w:pStyle w:val="CommentText"/>
      </w:pPr>
      <w:r>
        <w:t>Wir würden daher die Fehlerprüfung anpassen und nur bei den Abgangsarten/Zeugnissen prüfen, bei denen an einer allgemeinbildenden Schule die Schulpflicht in jedem Fall erfüllt sein müsste (also D, F, G, H, I, K, U)</w:t>
      </w:r>
    </w:p>
    <w:p>
      <w:pPr>
        <w:pStyle w:val="CommentText"/>
      </w:pPr>
      <w:r>
        <w:t>Zudem Fehlerhärte und Fehlertext angepasst.</w:t>
      </w:r>
    </w:p>
    <w:p w14:paraId="09A77C30">
      <w:pPr>
        <w:pStyle w:val="CommentText"/>
      </w:pPr>
      <w:r>
        <w:t xml:space="preserve">@ Hr. Pfotenhauer: Spricht aus Ihrer Sicht noch etwas gegen eine Fehlerprüfung in dieser Form? </w:t>
      </w:r>
    </w:p>
  </w:comment>
  <w:comment w:id="36" w:author="Neumann, Thomas (IT.NRW)" w:date="2022-03-03T14:58:00Z" w:initials="NT(">
    <w:p>
      <w:pPr>
        <w:pStyle w:val="CommentText"/>
      </w:pPr>
      <w:r>
        <w:rPr>
          <w:rStyle w:val="CommentReference"/>
        </w:rPr>
        <w:annotationRef/>
      </w:r>
      <w:r>
        <w:t xml:space="preserve">@ Herr Pfotenhauer: Ein Feld „Prüfungsstatus gibt es in SchILD nicht! Das Merkmal scheint aus der Kombination der Felder „Zulassung“ und „Bestanden“ gebildet zu werden. </w:t>
      </w:r>
    </w:p>
    <w:p w14:paraId="4F529CC8">
      <w:pPr>
        <w:pStyle w:val="CommentText"/>
      </w:pPr>
      <w:r>
        <w:t>Wie könnte der Fehlertext für einen SchILD-Anwender sprechend gestaltet werden?</w:t>
      </w:r>
    </w:p>
  </w:comment>
  <w:comment w:id="37" w:author="Pfotenhauer, Frank" w:date="2022-03-15T12:55:00Z" w:initials="PF">
    <w:p w14:paraId="75D6B3EC">
      <w:pPr>
        <w:pStyle w:val="CommentText"/>
      </w:pPr>
      <w:r>
        <w:rPr>
          <w:rStyle w:val="CommentReference"/>
        </w:rPr>
        <w:annotationRef/>
      </w:r>
      <w:r>
        <w:t>Dazu benötige ich die Information, was Prüfungsstatus 1,2,3,4 bedeutet.</w:t>
      </w:r>
    </w:p>
  </w:comment>
  <w:comment w:id="38" w:author="Neumann, Thomas (IT.NRW)" w:date="2022-03-22T11:51:00Z" w:initials="NT(">
    <w:p>
      <w:pPr>
        <w:pStyle w:val="CommentText"/>
      </w:pPr>
      <w:r>
        <w:rPr>
          <w:rStyle w:val="CommentReference"/>
        </w:rPr>
        <w:annotationRef/>
      </w:r>
      <w:r>
        <w:t>Bedeutung:</w:t>
      </w:r>
    </w:p>
    <w:p>
      <w:pPr>
        <w:pStyle w:val="CommentText"/>
      </w:pPr>
      <w:r>
        <w:t>1 = Bestanden</w:t>
      </w:r>
    </w:p>
    <w:p>
      <w:pPr>
        <w:pStyle w:val="CommentText"/>
      </w:pPr>
      <w:r>
        <w:t>2 = Nicht bestanden</w:t>
      </w:r>
    </w:p>
    <w:p>
      <w:pPr>
        <w:pStyle w:val="CommentText"/>
      </w:pPr>
      <w:r>
        <w:t>3 = Nicht zugelassen</w:t>
      </w:r>
    </w:p>
    <w:p>
      <w:pPr>
        <w:pStyle w:val="CommentText"/>
      </w:pPr>
      <w:r>
        <w:t>4 = Freiwillig zurückgetreten</w:t>
      </w:r>
    </w:p>
    <w:p w14:paraId="1FC7C521">
      <w:pPr>
        <w:pStyle w:val="CommentText"/>
      </w:pPr>
      <w:r>
        <w:t>Hätten Sie mit diesen Informationen ggf. einen Vorschlag, wie man den Fehlertext für den Anwender „sprechender“ gestalten könnte?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1ABC0985" w15:done="0"/>
  <w15:commentEx w15:paraId="3236738F" w15:done="0"/>
  <w15:commentEx w15:paraId="2B6EB795" w15:done="0"/>
  <w15:commentEx w15:paraId="1947C8C4" w15:done="0"/>
  <w15:commentEx w15:paraId="0210054B" w15:done="0"/>
  <w15:commentEx w15:paraId="685418A3" w15:done="0"/>
  <w15:commentEx w15:paraId="6E4533A0" w15:done="0"/>
  <w15:commentEx w15:paraId="3D8DC704" w15:done="0"/>
  <w15:commentEx w15:paraId="03B048DC" w15:done="0"/>
  <w15:commentEx w15:paraId="65485770" w15:done="0"/>
  <w15:commentEx w15:paraId="2EE36980" w15:done="0"/>
  <w15:commentEx w15:paraId="352A8D2A" w15:done="0"/>
  <w15:commentEx w15:paraId="6717C386" w15:done="0"/>
  <w15:commentEx w15:paraId="43111107" w15:done="0"/>
  <w15:commentEx w15:paraId="09A77C30" w15:done="0"/>
  <w15:commentEx w15:paraId="4F529CC8" w15:done="0"/>
  <w15:commentEx w15:paraId="75D6B3EC" w15:done="0"/>
  <w15:commentEx w15:paraId="1FC7C5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clear" w:pos="4536"/>
        <w:tab w:val="center" w:pos="4678"/>
        <w:tab w:val="clear" w:pos="9072"/>
        <w:tab w:val="right" w:pos="9498"/>
      </w:tabs>
      <w:rPr>
        <w:rStyle w:val="PageNumber"/>
        <w:rFonts w:ascii="Arial" w:hAnsi="Arial" w:cs="Arial"/>
        <w:color w:val="000000"/>
        <w:sz w:val="18"/>
        <w:szCs w:val="18"/>
      </w:rPr>
    </w:pPr>
    <w:r>
      <w:rPr>
        <w:rFonts w:ascii="Arial" w:hAnsi="Arial" w:cs="Arial"/>
        <w:color w:val="000000"/>
        <w:sz w:val="18"/>
        <w:szCs w:val="18"/>
      </w:rPr>
      <w:t>Referat 513</w:t>
    </w:r>
    <w:r>
      <w:rPr>
        <w:rFonts w:ascii="Arial" w:hAnsi="Arial" w:cs="Arial"/>
        <w:color w:val="000000"/>
        <w:sz w:val="18"/>
        <w:szCs w:val="18"/>
      </w:rPr>
      <w:tab/>
      <w:t xml:space="preserve">Stand. </w:t>
    </w:r>
    <w:r>
      <w:rPr>
        <w:rFonts w:ascii="Arial" w:hAnsi="Arial" w:cs="Arial"/>
        <w:color w:val="000000"/>
        <w:sz w:val="18"/>
        <w:szCs w:val="18"/>
      </w:rPr>
      <w:fldChar w:fldCharType="begin"/>
    </w:r>
    <w:r>
      <w:rPr>
        <w:rFonts w:ascii="Arial" w:hAnsi="Arial" w:cs="Arial"/>
        <w:color w:val="000000"/>
        <w:sz w:val="18"/>
        <w:szCs w:val="18"/>
      </w:rPr>
      <w:instrText xml:space="preserve"> TIME \@ "dd. MMM. yyyy" </w:instrText>
    </w:r>
    <w:r>
      <w:rPr>
        <w:rFonts w:ascii="Arial" w:hAnsi="Arial" w:cs="Arial"/>
        <w:color w:val="000000"/>
        <w:sz w:val="18"/>
        <w:szCs w:val="18"/>
      </w:rPr>
      <w:fldChar w:fldCharType="separate"/>
    </w:r>
    <w:r>
      <w:rPr>
        <w:rFonts w:ascii="Arial" w:hAnsi="Arial" w:cs="Arial"/>
        <w:noProof/>
        <w:color w:val="000000"/>
        <w:sz w:val="18"/>
        <w:szCs w:val="18"/>
      </w:rPr>
      <w:t>22. Mrz. 2022</w:t>
    </w:r>
    <w:r>
      <w:rPr>
        <w:rFonts w:ascii="Arial" w:hAnsi="Arial" w:cs="Arial"/>
        <w:color w:val="000000"/>
        <w:sz w:val="18"/>
        <w:szCs w:val="18"/>
      </w:rPr>
      <w:fldChar w:fldCharType="end"/>
    </w:r>
    <w:r>
      <w:rPr>
        <w:rFonts w:ascii="Arial" w:hAnsi="Arial" w:cs="Arial"/>
        <w:color w:val="000000"/>
        <w:sz w:val="18"/>
        <w:szCs w:val="18"/>
      </w:rPr>
      <w:tab/>
      <w:t xml:space="preserve">Seite: </w:t>
    </w:r>
    <w:r>
      <w:rPr>
        <w:rStyle w:val="PageNumber"/>
        <w:rFonts w:ascii="Arial" w:hAnsi="Arial" w:cs="Arial"/>
        <w:color w:val="000000"/>
        <w:sz w:val="18"/>
        <w:szCs w:val="18"/>
      </w:rPr>
      <w:fldChar w:fldCharType="begin"/>
    </w:r>
    <w:r>
      <w:rPr>
        <w:rStyle w:val="PageNumber"/>
        <w:rFonts w:ascii="Arial" w:hAnsi="Arial" w:cs="Arial"/>
        <w:color w:val="000000"/>
        <w:sz w:val="18"/>
        <w:szCs w:val="18"/>
      </w:rPr>
      <w:instrText xml:space="preserve"> PAGE </w:instrText>
    </w:r>
    <w:r>
      <w:rPr>
        <w:rStyle w:val="PageNumber"/>
        <w:rFonts w:ascii="Arial" w:hAnsi="Arial" w:cs="Arial"/>
        <w:color w:val="000000"/>
        <w:sz w:val="18"/>
        <w:szCs w:val="18"/>
      </w:rPr>
      <w:fldChar w:fldCharType="separate"/>
    </w:r>
    <w:r>
      <w:rPr>
        <w:rStyle w:val="PageNumber"/>
        <w:rFonts w:ascii="Arial" w:hAnsi="Arial" w:cs="Arial"/>
        <w:noProof/>
        <w:color w:val="000000"/>
        <w:sz w:val="18"/>
        <w:szCs w:val="18"/>
      </w:rPr>
      <w:t>13</w:t>
    </w:r>
    <w:r>
      <w:rPr>
        <w:rStyle w:val="PageNumber"/>
        <w:rFonts w:ascii="Arial" w:hAnsi="Arial" w:cs="Arial"/>
        <w:color w:val="000000"/>
        <w:sz w:val="18"/>
        <w:szCs w:val="18"/>
      </w:rPr>
      <w:fldChar w:fldCharType="end"/>
    </w:r>
    <w:r>
      <w:rPr>
        <w:rStyle w:val="PageNumber"/>
        <w:rFonts w:ascii="Arial" w:hAnsi="Arial" w:cs="Arial"/>
        <w:color w:val="000000"/>
        <w:sz w:val="18"/>
        <w:szCs w:val="18"/>
      </w:rPr>
      <w:t xml:space="preserve"> von </w:t>
    </w:r>
    <w:r>
      <w:rPr>
        <w:rStyle w:val="PageNumber"/>
        <w:rFonts w:ascii="Arial" w:hAnsi="Arial" w:cs="Arial"/>
        <w:color w:val="000000"/>
        <w:sz w:val="18"/>
        <w:szCs w:val="18"/>
      </w:rPr>
      <w:fldChar w:fldCharType="begin"/>
    </w:r>
    <w:r>
      <w:rPr>
        <w:rStyle w:val="PageNumber"/>
        <w:rFonts w:ascii="Arial" w:hAnsi="Arial" w:cs="Arial"/>
        <w:color w:val="000000"/>
        <w:sz w:val="18"/>
        <w:szCs w:val="18"/>
      </w:rPr>
      <w:instrText xml:space="preserve"> NUMPAGES </w:instrText>
    </w:r>
    <w:r>
      <w:rPr>
        <w:rStyle w:val="PageNumber"/>
        <w:rFonts w:ascii="Arial" w:hAnsi="Arial" w:cs="Arial"/>
        <w:color w:val="000000"/>
        <w:sz w:val="18"/>
        <w:szCs w:val="18"/>
      </w:rPr>
      <w:fldChar w:fldCharType="separate"/>
    </w:r>
    <w:r>
      <w:rPr>
        <w:rStyle w:val="PageNumber"/>
        <w:rFonts w:ascii="Arial" w:hAnsi="Arial" w:cs="Arial"/>
        <w:noProof/>
        <w:color w:val="000000"/>
        <w:sz w:val="18"/>
        <w:szCs w:val="18"/>
      </w:rPr>
      <w:t>38</w:t>
    </w:r>
    <w:r>
      <w:rPr>
        <w:rStyle w:val="PageNumber"/>
        <w:rFonts w:ascii="Arial" w:hAnsi="Arial" w:cs="Arial"/>
        <w:color w:val="000000"/>
        <w:sz w:val="18"/>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01"/>
      <w:gridCol w:w="3803"/>
      <w:gridCol w:w="2835"/>
      <w:gridCol w:w="851"/>
    </w:tblGrid>
    <w:tr>
      <w:tblPrEx>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750"/>
      </w:trPr>
      <w:tc>
        <w:tcPr>
          <w:tcW w:w="2401" w:type="dxa"/>
        </w:tcPr>
        <w:p>
          <w:pPr>
            <w:pStyle w:val="Header"/>
          </w:pPr>
        </w:p>
      </w:tc>
      <w:tc>
        <w:tcPr>
          <w:tcW w:w="3803" w:type="dxa"/>
        </w:tcPr>
        <w:p>
          <w:pPr>
            <w:pStyle w:val="Header"/>
          </w:pPr>
        </w:p>
      </w:tc>
      <w:tc>
        <w:tcPr>
          <w:tcW w:w="2835" w:type="dxa"/>
        </w:tcPr>
        <w:p>
          <w:pPr>
            <w:pStyle w:val="Header"/>
            <w:rPr>
              <w:b/>
            </w:rPr>
          </w:pPr>
          <w:r>
            <w:rPr>
              <w:b/>
            </w:rPr>
            <w:t>Information und Technik</w:t>
          </w:r>
        </w:p>
        <w:p>
          <w:pPr>
            <w:pStyle w:val="Header"/>
            <w:rPr>
              <w:b/>
            </w:rPr>
          </w:pPr>
          <w:r>
            <w:rPr>
              <w:b/>
            </w:rPr>
            <w:t>Nordrhein-Westfalen</w:t>
          </w:r>
        </w:p>
        <w:p>
          <w:pPr>
            <w:pStyle w:val="Header"/>
          </w:pPr>
          <w:r>
            <w:rPr>
              <w:rFonts w:ascii="Calibri" w:hAnsi="Calibri"/>
            </w:rPr>
            <w:t>Statistisches Landesamt</w:t>
          </w:r>
        </w:p>
      </w:tc>
      <w:tc>
        <w:tcPr>
          <w:tcW w:w="851" w:type="dxa"/>
        </w:tcPr>
        <w:p>
          <w:pPr>
            <w:pStyle w:val="Header"/>
          </w:pPr>
          <w:r>
            <w:rPr>
              <w:noProof/>
              <w:sz w:val="19"/>
              <w:szCs w:val="19"/>
              <w:lang w:eastAsia="de-DE"/>
            </w:rPr>
            <w:drawing>
              <wp:inline distT="0" distB="0" distL="0" distR="0">
                <wp:extent cx="437515" cy="469265"/>
                <wp:effectExtent l="0" t="0" r="635" b="698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11220" name="Picture 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37515" cy="469265"/>
                        </a:xfrm>
                        <a:prstGeom prst="rect">
                          <a:avLst/>
                        </a:prstGeom>
                        <a:noFill/>
                        <a:ln>
                          <a:noFill/>
                        </a:ln>
                      </pic:spPr>
                    </pic:pic>
                  </a:graphicData>
                </a:graphic>
              </wp:inline>
            </w:drawing>
          </w:r>
        </w:p>
      </w:tc>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01"/>
      <w:gridCol w:w="3803"/>
      <w:gridCol w:w="2835"/>
      <w:gridCol w:w="851"/>
    </w:tblGrid>
    <w:tr>
      <w:tblPrEx>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750"/>
      </w:trPr>
      <w:tc>
        <w:tcPr>
          <w:tcW w:w="2401" w:type="dxa"/>
        </w:tcPr>
        <w:p>
          <w:pPr>
            <w:pStyle w:val="Header"/>
          </w:pPr>
        </w:p>
      </w:tc>
      <w:tc>
        <w:tcPr>
          <w:tcW w:w="3803" w:type="dxa"/>
        </w:tcPr>
        <w:p>
          <w:pPr>
            <w:pStyle w:val="Header"/>
          </w:pPr>
        </w:p>
      </w:tc>
      <w:tc>
        <w:tcPr>
          <w:tcW w:w="2835" w:type="dxa"/>
        </w:tcPr>
        <w:p>
          <w:pPr>
            <w:pStyle w:val="Header"/>
            <w:rPr>
              <w:b/>
            </w:rPr>
          </w:pPr>
          <w:r>
            <w:rPr>
              <w:b/>
            </w:rPr>
            <w:t>Information und Technik</w:t>
          </w:r>
        </w:p>
        <w:p>
          <w:pPr>
            <w:pStyle w:val="Header"/>
            <w:rPr>
              <w:b/>
            </w:rPr>
          </w:pPr>
          <w:r>
            <w:rPr>
              <w:b/>
            </w:rPr>
            <w:t>Nordrhein-Westfalen</w:t>
          </w:r>
        </w:p>
        <w:p>
          <w:pPr>
            <w:pStyle w:val="Header"/>
          </w:pPr>
          <w:r>
            <w:rPr>
              <w:rFonts w:ascii="Calibri" w:hAnsi="Calibri"/>
            </w:rPr>
            <w:t>Statistisches Landesamt</w:t>
          </w:r>
        </w:p>
      </w:tc>
      <w:tc>
        <w:tcPr>
          <w:tcW w:w="851" w:type="dxa"/>
        </w:tcPr>
        <w:p>
          <w:pPr>
            <w:pStyle w:val="Header"/>
          </w:pPr>
          <w:r>
            <w:rPr>
              <w:noProof/>
              <w:sz w:val="19"/>
              <w:szCs w:val="19"/>
              <w:lang w:eastAsia="de-DE"/>
            </w:rPr>
            <w:drawing>
              <wp:inline distT="0" distB="0" distL="0" distR="0">
                <wp:extent cx="437515" cy="469265"/>
                <wp:effectExtent l="0" t="0" r="635"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14120" name="Picture 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37515" cy="469265"/>
                        </a:xfrm>
                        <a:prstGeom prst="rect">
                          <a:avLst/>
                        </a:prstGeom>
                        <a:noFill/>
                        <a:ln>
                          <a:noFill/>
                        </a:ln>
                      </pic:spPr>
                    </pic:pic>
                  </a:graphicData>
                </a:graphic>
              </wp:inline>
            </w:drawing>
          </w:r>
        </w:p>
      </w:tc>
    </w:tr>
  </w:tbl>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7254B9C"/>
    <w:multiLevelType w:val="hybridMultilevel"/>
    <w:tmpl w:val="CE9E21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FDF398A"/>
    <w:multiLevelType w:val="hybridMultilevel"/>
    <w:tmpl w:val="463A914C"/>
    <w:lvl w:ilvl="0">
      <w:start w:val="0"/>
      <w:numFmt w:val="bullet"/>
      <w:lvlText w:val=""/>
      <w:lvlJc w:val="left"/>
      <w:pPr>
        <w:ind w:left="720" w:hanging="360"/>
      </w:pPr>
      <w:rPr>
        <w:rFonts w:ascii="Symbol" w:hAnsi="Symbo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Neumann, Thomas (IT.NRW)">
    <w15:presenceInfo w15:providerId="AD" w15:userId="S-1-5-21-3564907935-500421088-17131769-16693"/>
  </w15:person>
  <w15:person w15:author="Pfotenhauer, Frank">
    <w15:presenceInfo w15:providerId="None" w15:userId="Pfotenhauer, Fra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de-DE"/>
  <w:clrSchemeMapping w:bg1="light1" w:t1="dark1" w:bg2="light2" w:t2="dark2" w:accent1="accent1" w:accent2="accent2" w:accent3="accent3" w:accent4="accent4" w:accent5="accent5" w:accent6="accent6" w:hyperlink="hyperlink" w:followedHyperlink="followedHyperlink"/>
  <w15:docId w15:val="{02EB75E2-F553-4904-A128-05FC212F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berschrift2Zchn"/>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pPr>
      <w:outlineLvl w:val="9"/>
    </w:pPr>
    <w:rPr>
      <w:lang w:eastAsia="de-D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DefaultParagraphFont"/>
    <w:link w:val="BalloonText"/>
    <w:uiPriority w:val="99"/>
    <w:semiHidden/>
    <w:rPr>
      <w:rFonts w:ascii="Tahoma" w:hAnsi="Tahoma" w:cs="Tahoma"/>
      <w:sz w:val="16"/>
      <w:szCs w:val="16"/>
    </w:rPr>
  </w:style>
  <w:style w:type="paragraph" w:styleId="NoSpacing">
    <w:name w:val="No Spacing"/>
    <w:link w:val="KeinLeerraumZchn"/>
    <w:uiPriority w:val="1"/>
    <w:qFormat/>
    <w:pPr>
      <w:spacing w:after="0" w:line="240" w:lineRule="auto"/>
    </w:pPr>
    <w:rPr>
      <w:rFonts w:eastAsiaTheme="minorEastAsia"/>
      <w:lang w:eastAsia="de-DE"/>
    </w:rPr>
  </w:style>
  <w:style w:type="character" w:customStyle="1" w:styleId="KeinLeerraumZchn">
    <w:name w:val="Kein Leerraum Zchn"/>
    <w:basedOn w:val="DefaultParagraphFont"/>
    <w:link w:val="NoSpacing"/>
    <w:uiPriority w:val="1"/>
    <w:rPr>
      <w:rFonts w:eastAsiaTheme="minorEastAsia"/>
      <w:lang w:eastAsia="de-DE"/>
    </w:rPr>
  </w:style>
  <w:style w:type="paragraph" w:styleId="Header">
    <w:name w:val="header"/>
    <w:basedOn w:val="Normal"/>
    <w:link w:val="KopfzeileZchn"/>
    <w:uiPriority w:val="99"/>
    <w:unhideWhenUsed/>
    <w:pPr>
      <w:tabs>
        <w:tab w:val="center" w:pos="4536"/>
        <w:tab w:val="right" w:pos="9072"/>
      </w:tabs>
      <w:spacing w:after="0" w:line="240" w:lineRule="auto"/>
    </w:pPr>
  </w:style>
  <w:style w:type="character" w:customStyle="1" w:styleId="KopfzeileZchn">
    <w:name w:val="Kopfzeile Zchn"/>
    <w:basedOn w:val="DefaultParagraphFont"/>
    <w:link w:val="Header"/>
    <w:uiPriority w:val="99"/>
  </w:style>
  <w:style w:type="paragraph" w:styleId="Footer">
    <w:name w:val="footer"/>
    <w:basedOn w:val="Normal"/>
    <w:link w:val="FuzeileZchn"/>
    <w:uiPriority w:val="99"/>
    <w:unhideWhenUsed/>
    <w:pPr>
      <w:tabs>
        <w:tab w:val="center" w:pos="4536"/>
        <w:tab w:val="right" w:pos="9072"/>
      </w:tabs>
      <w:spacing w:after="0" w:line="240" w:lineRule="auto"/>
    </w:pPr>
  </w:style>
  <w:style w:type="character" w:customStyle="1" w:styleId="FuzeileZchn">
    <w:name w:val="Fußzeile Zchn"/>
    <w:basedOn w:val="DefaultParagraphFont"/>
    <w:link w:val="Footer"/>
    <w:uiPriority w:val="99"/>
  </w:style>
  <w:style w:type="character" w:styleId="PageNumber">
    <w:name w:val="page number"/>
    <w:uiPriority w:val="99"/>
    <w:rPr>
      <w:rFonts w:cs="Times New Roman"/>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KommentartextZchn"/>
    <w:uiPriority w:val="99"/>
    <w:semiHidden/>
    <w:unhideWhenUsed/>
    <w:pPr>
      <w:spacing w:line="240" w:lineRule="auto"/>
    </w:pPr>
    <w:rPr>
      <w:sz w:val="20"/>
      <w:szCs w:val="20"/>
    </w:rPr>
  </w:style>
  <w:style w:type="character" w:customStyle="1" w:styleId="KommentartextZchn">
    <w:name w:val="Kommentartext Zchn"/>
    <w:basedOn w:val="DefaultParagraphFont"/>
    <w:link w:val="CommentText"/>
    <w:uiPriority w:val="99"/>
    <w:semiHidden/>
    <w:rPr>
      <w:sz w:val="20"/>
      <w:szCs w:val="20"/>
    </w:rPr>
  </w:style>
  <w:style w:type="paragraph" w:styleId="CommentSubject">
    <w:name w:val="annotation subject"/>
    <w:basedOn w:val="CommentText"/>
    <w:next w:val="CommentText"/>
    <w:link w:val="KommentarthemaZchn"/>
    <w:uiPriority w:val="99"/>
    <w:semiHidden/>
    <w:unhideWhenUsed/>
    <w:rPr>
      <w:b/>
      <w:bCs/>
    </w:rPr>
  </w:style>
  <w:style w:type="character" w:customStyle="1" w:styleId="KommentarthemaZchn">
    <w:name w:val="Kommentarthema Zchn"/>
    <w:basedOn w:val="KommentartextZchn"/>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14"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microsoft.com/office/2011/relationships/commentsExtended" Target="commentsExtended.xml" /><Relationship Id="rId7" Type="http://schemas.openxmlformats.org/officeDocument/2006/relationships/comments" Target="comments.xml" /><Relationship Id="rId8" Type="http://schemas.openxmlformats.org/officeDocument/2006/relationships/header" Target="header1.xml" /><Relationship Id="rId9" Type="http://schemas.openxmlformats.org/officeDocument/2006/relationships/footer" Target="footer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SchILD-NRW ist eine Schulverwaltungssoftware, welche vom Ministerium für Schule und Weiterbildung verantwortet wird. Information und Technik Nordrhein-Westfalen stellt für SchILD-NRW ein Modul zur Verfügung, welches bestimmte Daten auf Plausibilität prüft. Dieses Dokument stellt die fachliche Vorgabe für diese Plausibilitätskontrollen dar.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CF9A5-4675-4C8F-B9A2-738A9459B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7449</Words>
  <Characters>46931</Characters>
  <Application>Microsoft Office Word</Application>
  <DocSecurity>0</DocSecurity>
  <Lines>391</Lines>
  <Paragraphs>108</Paragraphs>
  <ScaleCrop>false</ScaleCrop>
  <HeadingPairs>
    <vt:vector size="2" baseType="variant">
      <vt:variant>
        <vt:lpstr>Titel</vt:lpstr>
      </vt:variant>
      <vt:variant>
        <vt:i4>1</vt:i4>
      </vt:variant>
    </vt:vector>
  </HeadingPairs>
  <TitlesOfParts>
    <vt:vector size="1" baseType="lpstr">
      <vt:lpstr>SchILD PL</vt:lpstr>
    </vt:vector>
  </TitlesOfParts>
  <Company>Information und Technik Nordrhein-Westfalen</Company>
  <LinksUpToDate>false</LinksUpToDate>
  <CharactersWithSpaces>54272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SchILD PL</dc:title>
  <dc:subject>Plausibilitätsprüfungen in SchILD-NRW</dc:subject>
  <dc:creator>wisse01</dc:creator>
  <cp:lastModifiedBy>Neumann, Thomas (IT.NRW)</cp:lastModifiedBy>
  <cp:revision>12</cp:revision>
  <cp:lastPrinted>2018-11-14T09:57:00Z</cp:lastPrinted>
  <dcterms:created xsi:type="dcterms:W3CDTF">2022-03-09T12:11:00Z</dcterms:created>
  <dcterms:modified xsi:type="dcterms:W3CDTF">2022-03-22T13:34:00Z</dcterms:modified>
</cp:coreProperties>
</file>